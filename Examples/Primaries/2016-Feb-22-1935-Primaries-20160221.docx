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8F" w:rsidRPr="00DF568A" w:rsidRDefault="00E93616" w:rsidP="00E93616">
      <w:pPr>
        <w:pStyle w:val="Kop1"/>
        <w:jc w:val="center"/>
        <w:rPr>
          <w:sz w:val="28"/>
          <w:szCs w:val="28"/>
          <w:lang w:val="en-US"/>
        </w:rPr>
      </w:pPr>
      <w:r w:rsidRPr="00DF568A">
        <w:rPr>
          <w:sz w:val="28"/>
          <w:szCs w:val="28"/>
          <w:lang w:val="en-US"/>
        </w:rPr>
        <w:t>US primaries as validation test case</w:t>
      </w:r>
      <w:r w:rsidR="00DF568A" w:rsidRPr="00DF568A">
        <w:rPr>
          <w:sz w:val="28"/>
          <w:szCs w:val="28"/>
          <w:lang w:val="en-US"/>
        </w:rPr>
        <w:t xml:space="preserve"> for the SIMF conceptual modeling language</w:t>
      </w:r>
    </w:p>
    <w:p w:rsidR="00E93616" w:rsidRPr="00DF568A" w:rsidRDefault="00E93616" w:rsidP="00DF568A">
      <w:pPr>
        <w:jc w:val="center"/>
        <w:rPr>
          <w:sz w:val="16"/>
          <w:szCs w:val="16"/>
          <w:lang w:val="en-US"/>
        </w:rPr>
      </w:pPr>
      <w:r w:rsidRPr="00DF568A">
        <w:rPr>
          <w:sz w:val="16"/>
          <w:szCs w:val="16"/>
          <w:lang w:val="en-US"/>
        </w:rPr>
        <w:t>Sjir Nijssen</w:t>
      </w:r>
    </w:p>
    <w:p w:rsidR="00E93616" w:rsidRPr="00DF568A" w:rsidRDefault="00E93616" w:rsidP="00DF568A">
      <w:pPr>
        <w:jc w:val="center"/>
        <w:rPr>
          <w:sz w:val="16"/>
          <w:szCs w:val="16"/>
          <w:lang w:val="en-US"/>
        </w:rPr>
      </w:pPr>
      <w:r w:rsidRPr="00DF568A">
        <w:rPr>
          <w:sz w:val="16"/>
          <w:szCs w:val="16"/>
          <w:lang w:val="en-US"/>
        </w:rPr>
        <w:t>Version 2016-Feb-2</w:t>
      </w:r>
      <w:ins w:id="0" w:author="Sjir Nijssen" w:date="2016-02-22T17:43:00Z">
        <w:r w:rsidR="003817D5">
          <w:rPr>
            <w:sz w:val="16"/>
            <w:szCs w:val="16"/>
            <w:lang w:val="en-US"/>
          </w:rPr>
          <w:t>2</w:t>
        </w:r>
      </w:ins>
      <w:del w:id="1" w:author="Sjir Nijssen" w:date="2016-02-22T17:43:00Z">
        <w:r w:rsidR="00DE2BB0" w:rsidDel="003817D5">
          <w:rPr>
            <w:sz w:val="16"/>
            <w:szCs w:val="16"/>
            <w:lang w:val="en-US"/>
          </w:rPr>
          <w:delText>1</w:delText>
        </w:r>
      </w:del>
      <w:r w:rsidRPr="00DF568A">
        <w:rPr>
          <w:sz w:val="16"/>
          <w:szCs w:val="16"/>
          <w:lang w:val="en-US"/>
        </w:rPr>
        <w:t>-</w:t>
      </w:r>
      <w:ins w:id="2" w:author="Sjir Nijssen" w:date="2016-02-22T17:43:00Z">
        <w:r w:rsidR="003817D5">
          <w:rPr>
            <w:sz w:val="16"/>
            <w:szCs w:val="16"/>
            <w:lang w:val="en-US"/>
          </w:rPr>
          <w:t>1</w:t>
        </w:r>
      </w:ins>
      <w:ins w:id="3" w:author="Sjir Nijssen" w:date="2016-02-22T19:31:00Z">
        <w:r w:rsidR="000005A1">
          <w:rPr>
            <w:sz w:val="16"/>
            <w:szCs w:val="16"/>
            <w:lang w:val="en-US"/>
          </w:rPr>
          <w:t>9</w:t>
        </w:r>
      </w:ins>
      <w:ins w:id="4" w:author="Sjir Nijssen" w:date="2016-02-22T17:43:00Z">
        <w:r w:rsidR="003817D5">
          <w:rPr>
            <w:sz w:val="16"/>
            <w:szCs w:val="16"/>
            <w:lang w:val="en-US"/>
          </w:rPr>
          <w:t>:</w:t>
        </w:r>
      </w:ins>
      <w:ins w:id="5" w:author="Sjir Nijssen" w:date="2016-02-22T19:31:00Z">
        <w:r w:rsidR="000005A1">
          <w:rPr>
            <w:sz w:val="16"/>
            <w:szCs w:val="16"/>
            <w:lang w:val="en-US"/>
          </w:rPr>
          <w:t>3</w:t>
        </w:r>
      </w:ins>
      <w:bookmarkStart w:id="6" w:name="_GoBack"/>
      <w:bookmarkEnd w:id="6"/>
      <w:ins w:id="7" w:author="Sjir Nijssen" w:date="2016-02-22T17:43:00Z">
        <w:r w:rsidR="003817D5">
          <w:rPr>
            <w:sz w:val="16"/>
            <w:szCs w:val="16"/>
            <w:lang w:val="en-US"/>
          </w:rPr>
          <w:t>5</w:t>
        </w:r>
      </w:ins>
      <w:del w:id="8" w:author="Sjir Nijssen" w:date="2016-02-22T17:43:00Z">
        <w:r w:rsidR="00DE2BB0" w:rsidDel="003817D5">
          <w:rPr>
            <w:sz w:val="16"/>
            <w:szCs w:val="16"/>
            <w:lang w:val="en-US"/>
          </w:rPr>
          <w:delText>09</w:delText>
        </w:r>
        <w:r w:rsidRPr="00DF568A" w:rsidDel="003817D5">
          <w:rPr>
            <w:sz w:val="16"/>
            <w:szCs w:val="16"/>
            <w:lang w:val="en-US"/>
          </w:rPr>
          <w:delText>:</w:delText>
        </w:r>
        <w:r w:rsidR="00DE2BB0" w:rsidDel="003817D5">
          <w:rPr>
            <w:sz w:val="16"/>
            <w:szCs w:val="16"/>
            <w:lang w:val="en-US"/>
          </w:rPr>
          <w:delText>30</w:delText>
        </w:r>
      </w:del>
      <w:r w:rsidRPr="00DF568A">
        <w:rPr>
          <w:sz w:val="16"/>
          <w:szCs w:val="16"/>
          <w:lang w:val="en-US"/>
        </w:rPr>
        <w:t xml:space="preserve"> (CET)</w:t>
      </w:r>
    </w:p>
    <w:p w:rsidR="00E93616" w:rsidRDefault="00E93616" w:rsidP="00E93616">
      <w:pPr>
        <w:rPr>
          <w:lang w:val="en-US"/>
        </w:rPr>
      </w:pPr>
    </w:p>
    <w:p w:rsidR="00E93616" w:rsidRDefault="00E93616" w:rsidP="00E93616">
      <w:pPr>
        <w:rPr>
          <w:lang w:val="en-US"/>
        </w:rPr>
      </w:pPr>
      <w:r>
        <w:rPr>
          <w:lang w:val="en-US"/>
        </w:rPr>
        <w:t>A Conceptual Modeling Language needs many</w:t>
      </w:r>
      <w:r w:rsidR="00DF568A">
        <w:rPr>
          <w:lang w:val="en-US"/>
        </w:rPr>
        <w:t>, many</w:t>
      </w:r>
      <w:r>
        <w:rPr>
          <w:lang w:val="en-US"/>
        </w:rPr>
        <w:t xml:space="preserve"> test cases. Here is one of them.</w:t>
      </w:r>
    </w:p>
    <w:p w:rsidR="00E93616" w:rsidRDefault="00E93616" w:rsidP="00E93616">
      <w:pPr>
        <w:rPr>
          <w:lang w:val="en-US"/>
        </w:rPr>
      </w:pPr>
    </w:p>
    <w:p w:rsidR="00E93616" w:rsidRDefault="00E93616" w:rsidP="00E93616">
      <w:pPr>
        <w:rPr>
          <w:b/>
          <w:sz w:val="40"/>
          <w:szCs w:val="40"/>
          <w:lang w:val="en-US"/>
        </w:rPr>
      </w:pPr>
      <w:r w:rsidRPr="00DF568A">
        <w:rPr>
          <w:b/>
          <w:sz w:val="40"/>
          <w:szCs w:val="40"/>
          <w:lang w:val="en-US"/>
        </w:rPr>
        <w:t xml:space="preserve">The context is US </w:t>
      </w:r>
      <w:ins w:id="9" w:author="Sjir Nijssen" w:date="2016-02-22T17:47:00Z">
        <w:r w:rsidR="003817D5">
          <w:rPr>
            <w:b/>
            <w:sz w:val="40"/>
            <w:szCs w:val="40"/>
            <w:lang w:val="en-US"/>
          </w:rPr>
          <w:t xml:space="preserve">presidential </w:t>
        </w:r>
      </w:ins>
      <w:r w:rsidRPr="00DF568A">
        <w:rPr>
          <w:b/>
          <w:sz w:val="40"/>
          <w:szCs w:val="40"/>
          <w:lang w:val="en-US"/>
        </w:rPr>
        <w:t>primaries.</w:t>
      </w:r>
    </w:p>
    <w:p w:rsidR="00FA414B" w:rsidRDefault="00FA414B" w:rsidP="00FA414B">
      <w:pPr>
        <w:rPr>
          <w:lang w:val="en-US"/>
        </w:rPr>
      </w:pPr>
      <w:r>
        <w:rPr>
          <w:lang w:val="en-US"/>
        </w:rPr>
        <w:t xml:space="preserve">Additional information added </w:t>
      </w:r>
      <w:ins w:id="10" w:author="Sjir Nijssen" w:date="2016-02-22T17:43:00Z">
        <w:r w:rsidR="003817D5">
          <w:rPr>
            <w:lang w:val="en-US"/>
          </w:rPr>
          <w:t xml:space="preserve">to the previous version </w:t>
        </w:r>
      </w:ins>
      <w:r>
        <w:rPr>
          <w:lang w:val="en-US"/>
        </w:rPr>
        <w:t>based on</w:t>
      </w:r>
    </w:p>
    <w:p w:rsidR="00FA414B" w:rsidRDefault="000005A1" w:rsidP="00FA414B">
      <w:pPr>
        <w:rPr>
          <w:lang w:val="en-US"/>
        </w:rPr>
      </w:pPr>
      <w:r>
        <w:fldChar w:fldCharType="begin"/>
      </w:r>
      <w:r w:rsidRPr="003817D5">
        <w:rPr>
          <w:lang w:val="en-US"/>
          <w:rPrChange w:id="11" w:author="Sjir Nijssen" w:date="2016-02-22T17:43:00Z">
            <w:rPr/>
          </w:rPrChange>
        </w:rPr>
        <w:instrText xml:space="preserve"> HYPERLINK "https://en.wikipedia.org/wiki/Republican_Party_presidential_primaries,_2016" </w:instrText>
      </w:r>
      <w:r>
        <w:fldChar w:fldCharType="separate"/>
      </w:r>
      <w:r w:rsidR="00FA414B" w:rsidRPr="006D671D">
        <w:rPr>
          <w:rStyle w:val="Hyperlink"/>
          <w:lang w:val="en-US"/>
        </w:rPr>
        <w:t>https://en.wikipedia.org/wiki/Republican_Party_presidential_primaries,_2016</w:t>
      </w:r>
      <w:r>
        <w:rPr>
          <w:rStyle w:val="Hyperlink"/>
          <w:lang w:val="en-US"/>
        </w:rPr>
        <w:fldChar w:fldCharType="end"/>
      </w:r>
    </w:p>
    <w:p w:rsidR="00FA414B" w:rsidRDefault="00FA414B" w:rsidP="00FA414B">
      <w:pPr>
        <w:rPr>
          <w:lang w:val="en-US"/>
        </w:rPr>
      </w:pPr>
      <w:r>
        <w:rPr>
          <w:lang w:val="en-US"/>
        </w:rPr>
        <w:t>and:</w:t>
      </w:r>
    </w:p>
    <w:p w:rsidR="00FA414B" w:rsidRDefault="000005A1" w:rsidP="00FA414B">
      <w:pPr>
        <w:rPr>
          <w:lang w:val="en-US"/>
        </w:rPr>
      </w:pPr>
      <w:r>
        <w:fldChar w:fldCharType="begin"/>
      </w:r>
      <w:r w:rsidRPr="003817D5">
        <w:rPr>
          <w:lang w:val="en-US"/>
          <w:rPrChange w:id="12" w:author="Sjir Nijssen" w:date="2016-02-22T17:43:00Z">
            <w:rPr/>
          </w:rPrChange>
        </w:rPr>
        <w:instrText xml:space="preserve"> HYPERLINK "http://elections.virginia.gov/candidatepac</w:instrText>
      </w:r>
      <w:r w:rsidRPr="003817D5">
        <w:rPr>
          <w:lang w:val="en-US"/>
          <w:rPrChange w:id="13" w:author="Sjir Nijssen" w:date="2016-02-22T17:43:00Z">
            <w:rPr/>
          </w:rPrChange>
        </w:rPr>
        <w:instrText xml:space="preserve">-info/presidential-primary-filing/index.html" </w:instrText>
      </w:r>
      <w:r>
        <w:fldChar w:fldCharType="separate"/>
      </w:r>
      <w:r w:rsidR="00FA414B" w:rsidRPr="006D671D">
        <w:rPr>
          <w:rStyle w:val="Hyperlink"/>
          <w:lang w:val="en-US"/>
        </w:rPr>
        <w:t>http://elections.virginia.gov/candidatepac-info/presidential-primary-filing/index.html</w:t>
      </w:r>
      <w:r>
        <w:rPr>
          <w:rStyle w:val="Hyperlink"/>
          <w:lang w:val="en-US"/>
        </w:rPr>
        <w:fldChar w:fldCharType="end"/>
      </w:r>
    </w:p>
    <w:p w:rsidR="003817D5" w:rsidRDefault="003817D5" w:rsidP="00FA414B">
      <w:pPr>
        <w:rPr>
          <w:ins w:id="14" w:author="Sjir Nijssen" w:date="2016-02-22T17:47:00Z"/>
          <w:lang w:val="en-US"/>
        </w:rPr>
      </w:pPr>
      <w:ins w:id="15" w:author="Sjir Nijssen" w:date="2016-02-22T17:47:00Z">
        <w:r>
          <w:rPr>
            <w:lang w:val="en-US"/>
          </w:rPr>
          <w:t xml:space="preserve">The US presidential primaries is a </w:t>
        </w:r>
      </w:ins>
      <w:ins w:id="16" w:author="Sjir Nijssen" w:date="2016-02-22T17:51:00Z">
        <w:r>
          <w:rPr>
            <w:lang w:val="en-US"/>
          </w:rPr>
          <w:t xml:space="preserve">rule based </w:t>
        </w:r>
      </w:ins>
      <w:ins w:id="17" w:author="Sjir Nijssen" w:date="2016-02-22T17:47:00Z">
        <w:r>
          <w:rPr>
            <w:lang w:val="en-US"/>
          </w:rPr>
          <w:t xml:space="preserve">system by which each state and territory can contribute to the nomination by a party of the party candidate for the presidential election. </w:t>
        </w:r>
      </w:ins>
      <w:ins w:id="18" w:author="Sjir Nijssen" w:date="2016-02-22T17:49:00Z">
        <w:r>
          <w:rPr>
            <w:lang w:val="en-US"/>
          </w:rPr>
          <w:t xml:space="preserve">There are three forms of executing this by state, a primary, a caucus and a combination. </w:t>
        </w:r>
      </w:ins>
      <w:ins w:id="19" w:author="Sjir Nijssen" w:date="2016-02-22T17:50:00Z">
        <w:r>
          <w:rPr>
            <w:lang w:val="en-US"/>
          </w:rPr>
          <w:t xml:space="preserve">A party is responsible for the caucus in a state and the state is responsible for a primary. Delegates can be won in a primary or caucus </w:t>
        </w:r>
      </w:ins>
      <w:ins w:id="20" w:author="Sjir Nijssen" w:date="2016-02-22T17:52:00Z">
        <w:r>
          <w:rPr>
            <w:lang w:val="en-US"/>
          </w:rPr>
          <w:t xml:space="preserve">and these delegates are supposed to vote in the national convention </w:t>
        </w:r>
      </w:ins>
      <w:ins w:id="21" w:author="Sjir Nijssen" w:date="2016-02-22T17:53:00Z">
        <w:r>
          <w:rPr>
            <w:lang w:val="en-US"/>
          </w:rPr>
          <w:t xml:space="preserve">that </w:t>
        </w:r>
      </w:ins>
      <w:ins w:id="22" w:author="Sjir Nijssen" w:date="2016-02-22T17:52:00Z">
        <w:r>
          <w:rPr>
            <w:lang w:val="en-US"/>
          </w:rPr>
          <w:t>aim</w:t>
        </w:r>
      </w:ins>
      <w:ins w:id="23" w:author="Sjir Nijssen" w:date="2016-02-22T17:53:00Z">
        <w:r>
          <w:rPr>
            <w:lang w:val="en-US"/>
          </w:rPr>
          <w:t>s</w:t>
        </w:r>
      </w:ins>
      <w:ins w:id="24" w:author="Sjir Nijssen" w:date="2016-02-22T17:52:00Z">
        <w:r>
          <w:rPr>
            <w:lang w:val="en-US"/>
          </w:rPr>
          <w:t xml:space="preserve"> to select the candidate</w:t>
        </w:r>
      </w:ins>
      <w:ins w:id="25" w:author="Sjir Nijssen" w:date="2016-02-22T17:53:00Z">
        <w:r>
          <w:rPr>
            <w:lang w:val="en-US"/>
          </w:rPr>
          <w:t xml:space="preserve"> for the party</w:t>
        </w:r>
      </w:ins>
      <w:ins w:id="26" w:author="Sjir Nijssen" w:date="2016-02-22T17:52:00Z">
        <w:r>
          <w:rPr>
            <w:lang w:val="en-US"/>
          </w:rPr>
          <w:t>.</w:t>
        </w:r>
      </w:ins>
    </w:p>
    <w:p w:rsidR="00FA414B" w:rsidRDefault="003817D5" w:rsidP="00FA414B">
      <w:pPr>
        <w:rPr>
          <w:ins w:id="27" w:author="Sjir Nijssen" w:date="2016-02-22T17:54:00Z"/>
          <w:lang w:val="en-US"/>
        </w:rPr>
      </w:pPr>
      <w:ins w:id="28" w:author="Sjir Nijssen" w:date="2016-02-22T17:43:00Z">
        <w:r>
          <w:rPr>
            <w:lang w:val="en-US"/>
          </w:rPr>
          <w:t>The US primaries is for many people an interesting ph</w:t>
        </w:r>
      </w:ins>
      <w:ins w:id="29" w:author="Sjir Nijssen" w:date="2016-02-22T17:44:00Z">
        <w:r>
          <w:rPr>
            <w:lang w:val="en-US"/>
          </w:rPr>
          <w:t xml:space="preserve">enomenon. People may be interested to derive from the historical facts about primaries such rules as: </w:t>
        </w:r>
      </w:ins>
      <w:ins w:id="30" w:author="Sjir Nijssen" w:date="2016-02-22T17:45:00Z">
        <w:r>
          <w:rPr>
            <w:lang w:val="en-US"/>
          </w:rPr>
          <w:t xml:space="preserve">“No Republican candidate has ever won New Hampshire and South Carolina and lost the nomination.” </w:t>
        </w:r>
      </w:ins>
      <w:ins w:id="31" w:author="Sjir Nijssen" w:date="2016-02-22T17:46:00Z">
        <w:r>
          <w:rPr>
            <w:lang w:val="en-US"/>
          </w:rPr>
          <w:t>Source: The Week, February 26, 2016</w:t>
        </w:r>
      </w:ins>
    </w:p>
    <w:p w:rsidR="003817D5" w:rsidRPr="00DF568A" w:rsidRDefault="003817D5" w:rsidP="00FA414B">
      <w:pPr>
        <w:rPr>
          <w:lang w:val="en-US"/>
        </w:rPr>
      </w:pPr>
      <w:ins w:id="32" w:author="Sjir Nijssen" w:date="2016-02-22T17:54:00Z">
        <w:r>
          <w:rPr>
            <w:lang w:val="en-US"/>
          </w:rPr>
          <w:t>From the extended presidential primaries data base with facts many more rules can be derived.</w:t>
        </w:r>
      </w:ins>
    </w:p>
    <w:p w:rsidR="003817D5" w:rsidRDefault="003817D5" w:rsidP="00E93616">
      <w:pPr>
        <w:rPr>
          <w:lang w:val="en-US"/>
        </w:rPr>
      </w:pPr>
      <w:r>
        <w:rPr>
          <w:lang w:val="en-US"/>
        </w:rPr>
        <w:t>This case has been developed for the purpose of the SIMF Meta Model validation work.</w:t>
      </w:r>
    </w:p>
    <w:p w:rsidR="00E93616" w:rsidRDefault="003817D5" w:rsidP="00E93616">
      <w:pPr>
        <w:rPr>
          <w:lang w:val="en-US"/>
        </w:rPr>
      </w:pPr>
      <w:r>
        <w:rPr>
          <w:lang w:val="en-US"/>
        </w:rPr>
        <w:t xml:space="preserve">We describe hereafter some examples of facts and rules that together dictate how the SIMF Domain Model should look. This domain model is used as a validation exercise for the SIMF Meta Model. </w:t>
      </w:r>
    </w:p>
    <w:p w:rsidR="003817D5" w:rsidRDefault="003817D5" w:rsidP="00E93616">
      <w:pPr>
        <w:rPr>
          <w:lang w:val="en-US"/>
        </w:rPr>
      </w:pPr>
    </w:p>
    <w:p w:rsidR="003817D5" w:rsidRDefault="003817D5" w:rsidP="00E93616">
      <w:pPr>
        <w:rPr>
          <w:b/>
          <w:sz w:val="32"/>
          <w:szCs w:val="32"/>
          <w:lang w:val="en-US"/>
        </w:rPr>
      </w:pPr>
      <w:r w:rsidRPr="003817D5">
        <w:rPr>
          <w:b/>
          <w:sz w:val="32"/>
          <w:szCs w:val="32"/>
          <w:lang w:val="en-US"/>
          <w:rPrChange w:id="33" w:author="Sjir Nijssen" w:date="2016-02-22T17:58:00Z">
            <w:rPr>
              <w:lang w:val="en-US"/>
            </w:rPr>
          </w:rPrChange>
        </w:rPr>
        <w:t>Primary schedule</w:t>
      </w:r>
    </w:p>
    <w:p w:rsidR="003817D5" w:rsidRDefault="003817D5" w:rsidP="00E93616">
      <w:pPr>
        <w:rPr>
          <w:lang w:val="en-US"/>
        </w:rPr>
      </w:pPr>
      <w:r w:rsidRPr="003817D5">
        <w:rPr>
          <w:lang w:val="en-US"/>
          <w:rPrChange w:id="34" w:author="Sjir Nijssen" w:date="2016-02-22T17:58:00Z">
            <w:rPr>
              <w:b/>
              <w:sz w:val="32"/>
              <w:szCs w:val="32"/>
              <w:lang w:val="en-US"/>
            </w:rPr>
          </w:rPrChange>
        </w:rPr>
        <w:t xml:space="preserve">The </w:t>
      </w:r>
      <w:r>
        <w:rPr>
          <w:lang w:val="en-US"/>
        </w:rPr>
        <w:t>primaries are held in a presidential election year during the period February-June. A schedule is published at a certain date, projecting the dates of the primaries by state and party.</w:t>
      </w:r>
    </w:p>
    <w:p w:rsidR="003817D5" w:rsidRDefault="003817D5" w:rsidP="00E93616">
      <w:pPr>
        <w:rPr>
          <w:lang w:val="en-US"/>
        </w:rPr>
      </w:pPr>
      <w:r>
        <w:rPr>
          <w:lang w:val="en-US"/>
        </w:rPr>
        <w:t>Part of such a schedule for 2016 is the following:</w:t>
      </w:r>
    </w:p>
    <w:p w:rsidR="003817D5" w:rsidRDefault="003817D5" w:rsidP="00E93616">
      <w:pPr>
        <w:rPr>
          <w:lang w:val="en-US"/>
        </w:rPr>
      </w:pPr>
      <w:r>
        <w:rPr>
          <w:lang w:val="en-US"/>
        </w:rPr>
        <w:t>Information as of January 4, 2016.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46"/>
        <w:gridCol w:w="1647"/>
        <w:gridCol w:w="1207"/>
        <w:gridCol w:w="1646"/>
      </w:tblGrid>
      <w:tr w:rsidR="00F92A0D" w:rsidTr="003817D5"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Party</w:t>
            </w:r>
          </w:p>
        </w:tc>
        <w:tc>
          <w:tcPr>
            <w:tcW w:w="0" w:type="auto"/>
          </w:tcPr>
          <w:p w:rsidR="003817D5" w:rsidRDefault="00F92A0D" w:rsidP="00F92A0D">
            <w:pPr>
              <w:rPr>
                <w:lang w:val="en-US"/>
              </w:rPr>
            </w:pPr>
            <w:r>
              <w:rPr>
                <w:lang w:val="en-US"/>
              </w:rPr>
              <w:t>Kind-of-Election</w:t>
            </w:r>
          </w:p>
        </w:tc>
      </w:tr>
      <w:tr w:rsidR="00F92A0D" w:rsidTr="003817D5"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2016-Feb-1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Iowa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Democrat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Caucus</w:t>
            </w:r>
          </w:p>
        </w:tc>
      </w:tr>
      <w:tr w:rsidR="00F92A0D" w:rsidTr="003817D5"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Republican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Caucus</w:t>
            </w:r>
          </w:p>
        </w:tc>
      </w:tr>
      <w:tr w:rsidR="00F92A0D" w:rsidTr="003817D5"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2016-Feb-9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New Hampshire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Democrat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</w:tr>
      <w:tr w:rsidR="00F92A0D" w:rsidTr="003817D5"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Republican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</w:tr>
      <w:tr w:rsidR="00F92A0D" w:rsidTr="003817D5"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</w:tr>
      <w:tr w:rsidR="00F92A0D" w:rsidTr="003817D5"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2016-Feb-20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Nevada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 xml:space="preserve">Democrat 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Caucus</w:t>
            </w:r>
          </w:p>
        </w:tc>
      </w:tr>
      <w:tr w:rsidR="00F92A0D" w:rsidTr="003817D5">
        <w:tc>
          <w:tcPr>
            <w:tcW w:w="0" w:type="auto"/>
          </w:tcPr>
          <w:p w:rsidR="003817D5" w:rsidRDefault="003817D5" w:rsidP="00E93616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South Carolina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Republican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</w:tr>
      <w:tr w:rsidR="00F92A0D" w:rsidTr="003817D5"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 xml:space="preserve">2016-Feb-23 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 xml:space="preserve">Nevada 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Republican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Caucus</w:t>
            </w:r>
          </w:p>
        </w:tc>
      </w:tr>
      <w:tr w:rsidR="00F92A0D" w:rsidTr="003817D5"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2016-Feb-27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South Carolina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Democrat</w:t>
            </w:r>
          </w:p>
        </w:tc>
        <w:tc>
          <w:tcPr>
            <w:tcW w:w="0" w:type="auto"/>
          </w:tcPr>
          <w:p w:rsidR="003817D5" w:rsidRDefault="002F0B5F" w:rsidP="00E93616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</w:tr>
    </w:tbl>
    <w:p w:rsidR="003817D5" w:rsidRDefault="003817D5" w:rsidP="00E93616">
      <w:pPr>
        <w:rPr>
          <w:lang w:val="en-US"/>
        </w:rPr>
      </w:pPr>
    </w:p>
    <w:p w:rsidR="002F0B5F" w:rsidRDefault="002F0B5F" w:rsidP="00E93616">
      <w:pPr>
        <w:rPr>
          <w:lang w:val="en-US"/>
        </w:rPr>
      </w:pPr>
      <w:r>
        <w:rPr>
          <w:lang w:val="en-US"/>
        </w:rPr>
        <w:t>An easy to understand verbalization is as follows:</w:t>
      </w:r>
    </w:p>
    <w:p w:rsidR="002F0B5F" w:rsidRPr="005431FE" w:rsidRDefault="002F0B5F" w:rsidP="00E93616">
      <w:pPr>
        <w:rPr>
          <w:sz w:val="20"/>
          <w:szCs w:val="20"/>
          <w:lang w:val="en-US"/>
          <w:rPrChange w:id="35" w:author="Sjir Nijssen" w:date="2016-02-22T18:12:00Z">
            <w:rPr>
              <w:lang w:val="en-US"/>
            </w:rPr>
          </w:rPrChange>
        </w:rPr>
      </w:pPr>
      <w:r w:rsidRPr="005431FE">
        <w:rPr>
          <w:sz w:val="20"/>
          <w:szCs w:val="20"/>
          <w:lang w:val="en-US"/>
          <w:rPrChange w:id="36" w:author="Sjir Nijssen" w:date="2016-02-22T18:12:00Z">
            <w:rPr>
              <w:lang w:val="en-US"/>
            </w:rPr>
          </w:rPrChange>
        </w:rPr>
        <w:t xml:space="preserve">On 2016-Feb-20 the primary is scheduled for Nevada </w:t>
      </w:r>
      <w:r w:rsidR="005431FE" w:rsidRPr="005431FE">
        <w:rPr>
          <w:sz w:val="20"/>
          <w:szCs w:val="20"/>
          <w:lang w:val="en-US"/>
          <w:rPrChange w:id="37" w:author="Sjir Nijssen" w:date="2016-02-22T18:12:00Z">
            <w:rPr>
              <w:lang w:val="en-US"/>
            </w:rPr>
          </w:rPrChange>
        </w:rPr>
        <w:t xml:space="preserve">   </w:t>
      </w:r>
      <w:r w:rsidR="005431FE">
        <w:rPr>
          <w:sz w:val="20"/>
          <w:szCs w:val="20"/>
          <w:lang w:val="en-US"/>
        </w:rPr>
        <w:t xml:space="preserve">          </w:t>
      </w:r>
      <w:r w:rsidRPr="005431FE">
        <w:rPr>
          <w:sz w:val="20"/>
          <w:szCs w:val="20"/>
          <w:lang w:val="en-US"/>
          <w:rPrChange w:id="38" w:author="Sjir Nijssen" w:date="2016-02-22T18:12:00Z">
            <w:rPr>
              <w:lang w:val="en-US"/>
            </w:rPr>
          </w:rPrChange>
        </w:rPr>
        <w:t xml:space="preserve">for the Democratic </w:t>
      </w:r>
      <w:proofErr w:type="gramStart"/>
      <w:r w:rsidRPr="005431FE">
        <w:rPr>
          <w:sz w:val="20"/>
          <w:szCs w:val="20"/>
          <w:lang w:val="en-US"/>
          <w:rPrChange w:id="39" w:author="Sjir Nijssen" w:date="2016-02-22T18:12:00Z">
            <w:rPr>
              <w:lang w:val="en-US"/>
            </w:rPr>
          </w:rPrChange>
        </w:rPr>
        <w:t>party</w:t>
      </w:r>
      <w:proofErr w:type="gramEnd"/>
      <w:r w:rsidRPr="005431FE">
        <w:rPr>
          <w:sz w:val="20"/>
          <w:szCs w:val="20"/>
          <w:lang w:val="en-US"/>
          <w:rPrChange w:id="40" w:author="Sjir Nijssen" w:date="2016-02-22T18:12:00Z">
            <w:rPr>
              <w:lang w:val="en-US"/>
            </w:rPr>
          </w:rPrChange>
        </w:rPr>
        <w:t xml:space="preserve"> </w:t>
      </w:r>
      <w:r w:rsidR="005431FE">
        <w:rPr>
          <w:sz w:val="20"/>
          <w:szCs w:val="20"/>
          <w:lang w:val="en-US"/>
        </w:rPr>
        <w:t>that</w:t>
      </w:r>
      <w:r w:rsidRPr="005431FE">
        <w:rPr>
          <w:sz w:val="20"/>
          <w:szCs w:val="20"/>
          <w:lang w:val="en-US"/>
          <w:rPrChange w:id="41" w:author="Sjir Nijssen" w:date="2016-02-22T18:12:00Z">
            <w:rPr>
              <w:lang w:val="en-US"/>
            </w:rPr>
          </w:rPrChange>
        </w:rPr>
        <w:t xml:space="preserve"> is of kind Caucus.</w:t>
      </w:r>
    </w:p>
    <w:p w:rsidR="002F0B5F" w:rsidRPr="005431FE" w:rsidRDefault="002F0B5F" w:rsidP="00E93616">
      <w:pPr>
        <w:rPr>
          <w:sz w:val="20"/>
          <w:szCs w:val="20"/>
          <w:lang w:val="en-US"/>
          <w:rPrChange w:id="42" w:author="Sjir Nijssen" w:date="2016-02-22T18:12:00Z">
            <w:rPr>
              <w:lang w:val="en-US"/>
            </w:rPr>
          </w:rPrChange>
        </w:rPr>
      </w:pPr>
      <w:r w:rsidRPr="005431FE">
        <w:rPr>
          <w:sz w:val="20"/>
          <w:szCs w:val="20"/>
          <w:lang w:val="en-US"/>
          <w:rPrChange w:id="43" w:author="Sjir Nijssen" w:date="2016-02-22T18:12:00Z">
            <w:rPr>
              <w:lang w:val="en-US"/>
            </w:rPr>
          </w:rPrChange>
        </w:rPr>
        <w:t xml:space="preserve">“    2016-Feb-20   “         “         “         “          “    </w:t>
      </w:r>
      <w:r w:rsidR="005431FE">
        <w:rPr>
          <w:sz w:val="20"/>
          <w:szCs w:val="20"/>
          <w:lang w:val="en-US"/>
        </w:rPr>
        <w:t xml:space="preserve">South </w:t>
      </w:r>
      <w:proofErr w:type="gramStart"/>
      <w:r w:rsidR="005431FE">
        <w:rPr>
          <w:sz w:val="20"/>
          <w:szCs w:val="20"/>
          <w:lang w:val="en-US"/>
        </w:rPr>
        <w:t>Carolina  “</w:t>
      </w:r>
      <w:proofErr w:type="gramEnd"/>
      <w:r w:rsidR="005431FE">
        <w:rPr>
          <w:sz w:val="20"/>
          <w:szCs w:val="20"/>
          <w:lang w:val="en-US"/>
        </w:rPr>
        <w:t xml:space="preserve">     “    Republican     “        “    “  “     “    Primary.</w:t>
      </w:r>
    </w:p>
    <w:p w:rsidR="005431FE" w:rsidRPr="00EF1C92" w:rsidRDefault="005431FE" w:rsidP="005431FE">
      <w:pPr>
        <w:rPr>
          <w:sz w:val="20"/>
          <w:szCs w:val="20"/>
          <w:lang w:val="en-US"/>
        </w:rPr>
      </w:pPr>
      <w:r w:rsidRPr="00EF1C92">
        <w:rPr>
          <w:sz w:val="20"/>
          <w:szCs w:val="20"/>
          <w:lang w:val="en-US"/>
        </w:rPr>
        <w:t>“    2016-Feb-2</w:t>
      </w:r>
      <w:r>
        <w:rPr>
          <w:sz w:val="20"/>
          <w:szCs w:val="20"/>
          <w:lang w:val="en-US"/>
        </w:rPr>
        <w:t>3</w:t>
      </w:r>
      <w:r w:rsidRPr="00EF1C92">
        <w:rPr>
          <w:sz w:val="20"/>
          <w:szCs w:val="20"/>
          <w:lang w:val="en-US"/>
        </w:rPr>
        <w:t xml:space="preserve">   “         “         “         “          “    </w:t>
      </w:r>
      <w:r>
        <w:rPr>
          <w:sz w:val="20"/>
          <w:szCs w:val="20"/>
          <w:lang w:val="en-US"/>
        </w:rPr>
        <w:t xml:space="preserve">Nevada             </w:t>
      </w:r>
      <w:r>
        <w:rPr>
          <w:sz w:val="20"/>
          <w:szCs w:val="20"/>
          <w:lang w:val="en-US"/>
        </w:rPr>
        <w:t xml:space="preserve">  “     “    Republican     “        “    </w:t>
      </w:r>
      <w:proofErr w:type="gramStart"/>
      <w:r>
        <w:rPr>
          <w:sz w:val="20"/>
          <w:szCs w:val="20"/>
          <w:lang w:val="en-US"/>
        </w:rPr>
        <w:t>“  “</w:t>
      </w:r>
      <w:proofErr w:type="gramEnd"/>
      <w:r>
        <w:rPr>
          <w:sz w:val="20"/>
          <w:szCs w:val="20"/>
          <w:lang w:val="en-US"/>
        </w:rPr>
        <w:t xml:space="preserve">     “    </w:t>
      </w:r>
      <w:r>
        <w:rPr>
          <w:sz w:val="20"/>
          <w:szCs w:val="20"/>
          <w:lang w:val="en-US"/>
        </w:rPr>
        <w:t>Caucus</w:t>
      </w:r>
      <w:r>
        <w:rPr>
          <w:sz w:val="20"/>
          <w:szCs w:val="20"/>
          <w:lang w:val="en-US"/>
        </w:rPr>
        <w:t>.</w:t>
      </w:r>
    </w:p>
    <w:p w:rsidR="005431FE" w:rsidRPr="00EF1C92" w:rsidRDefault="005431FE" w:rsidP="005431FE">
      <w:pPr>
        <w:rPr>
          <w:sz w:val="20"/>
          <w:szCs w:val="20"/>
          <w:lang w:val="en-US"/>
        </w:rPr>
      </w:pPr>
      <w:r w:rsidRPr="00EF1C92">
        <w:rPr>
          <w:sz w:val="20"/>
          <w:szCs w:val="20"/>
          <w:lang w:val="en-US"/>
        </w:rPr>
        <w:t>“    2016-Feb-2</w:t>
      </w:r>
      <w:r>
        <w:rPr>
          <w:sz w:val="20"/>
          <w:szCs w:val="20"/>
          <w:lang w:val="en-US"/>
        </w:rPr>
        <w:t>7</w:t>
      </w:r>
      <w:r w:rsidRPr="00EF1C92">
        <w:rPr>
          <w:sz w:val="20"/>
          <w:szCs w:val="20"/>
          <w:lang w:val="en-US"/>
        </w:rPr>
        <w:t xml:space="preserve">   “         “         “         “          “    </w:t>
      </w:r>
      <w:r>
        <w:rPr>
          <w:sz w:val="20"/>
          <w:szCs w:val="20"/>
          <w:lang w:val="en-US"/>
        </w:rPr>
        <w:t xml:space="preserve">South </w:t>
      </w:r>
      <w:proofErr w:type="gramStart"/>
      <w:r>
        <w:rPr>
          <w:sz w:val="20"/>
          <w:szCs w:val="20"/>
          <w:lang w:val="en-US"/>
        </w:rPr>
        <w:t>Carolina  “</w:t>
      </w:r>
      <w:proofErr w:type="gramEnd"/>
      <w:r>
        <w:rPr>
          <w:sz w:val="20"/>
          <w:szCs w:val="20"/>
          <w:lang w:val="en-US"/>
        </w:rPr>
        <w:t xml:space="preserve">     “    </w:t>
      </w:r>
      <w:r>
        <w:rPr>
          <w:sz w:val="20"/>
          <w:szCs w:val="20"/>
          <w:lang w:val="en-US"/>
        </w:rPr>
        <w:t>Democratic</w:t>
      </w:r>
      <w:r>
        <w:rPr>
          <w:sz w:val="20"/>
          <w:szCs w:val="20"/>
          <w:lang w:val="en-US"/>
        </w:rPr>
        <w:t xml:space="preserve">     “        “    “  “     “    Primary.</w:t>
      </w:r>
    </w:p>
    <w:p w:rsidR="003817D5" w:rsidRDefault="005431FE" w:rsidP="00E93616">
      <w:pPr>
        <w:rPr>
          <w:lang w:val="en-US"/>
        </w:rPr>
      </w:pPr>
      <w:r>
        <w:rPr>
          <w:lang w:val="en-US"/>
        </w:rPr>
        <w:t>Some people in our community are interested in the schedule, some are also interested in the results of the primary.</w:t>
      </w:r>
    </w:p>
    <w:p w:rsidR="00F92A0D" w:rsidRDefault="00F92A0D" w:rsidP="00E93616">
      <w:pPr>
        <w:rPr>
          <w:lang w:val="en-US"/>
        </w:rPr>
      </w:pPr>
      <w:r>
        <w:rPr>
          <w:lang w:val="en-US"/>
        </w:rPr>
        <w:t xml:space="preserve">To describe some integrity rules we need to add that Date covers the following three variables: Year, Month, </w:t>
      </w:r>
      <w:proofErr w:type="gramStart"/>
      <w:r>
        <w:rPr>
          <w:lang w:val="en-US"/>
        </w:rPr>
        <w:t>Day</w:t>
      </w:r>
      <w:proofErr w:type="gramEnd"/>
      <w:r>
        <w:rPr>
          <w:lang w:val="en-US"/>
        </w:rPr>
        <w:t>.</w:t>
      </w:r>
    </w:p>
    <w:p w:rsidR="00F92A0D" w:rsidRDefault="00F92A0D" w:rsidP="00E93616">
      <w:pPr>
        <w:rPr>
          <w:lang w:val="en-US"/>
        </w:rPr>
      </w:pPr>
      <w:r>
        <w:rPr>
          <w:lang w:val="en-US"/>
        </w:rPr>
        <w:t>We can now give the following two rules:</w:t>
      </w:r>
    </w:p>
    <w:p w:rsidR="00F92A0D" w:rsidRDefault="00F92A0D" w:rsidP="00F92A0D">
      <w:pPr>
        <w:pStyle w:val="Lijstalinea"/>
        <w:numPr>
          <w:ilvl w:val="0"/>
          <w:numId w:val="1"/>
        </w:numPr>
        <w:rPr>
          <w:lang w:val="en-US"/>
        </w:rPr>
        <w:pPrChange w:id="44" w:author="Sjir Nijssen" w:date="2016-02-22T18:25:00Z">
          <w:pPr/>
        </w:pPrChange>
      </w:pPr>
      <w:r>
        <w:rPr>
          <w:lang w:val="en-US"/>
        </w:rPr>
        <w:t>The variable Date is dependent on the combination of State and Party.</w:t>
      </w:r>
    </w:p>
    <w:p w:rsidR="00F92A0D" w:rsidRDefault="00F92A0D" w:rsidP="00F92A0D">
      <w:pPr>
        <w:pStyle w:val="Lijstalinea"/>
        <w:numPr>
          <w:ilvl w:val="0"/>
          <w:numId w:val="1"/>
        </w:numPr>
        <w:rPr>
          <w:lang w:val="en-US"/>
        </w:rPr>
        <w:pPrChange w:id="45" w:author="Sjir Nijssen" w:date="2016-02-22T18:25:00Z">
          <w:pPr/>
        </w:pPrChange>
      </w:pPr>
      <w:r>
        <w:rPr>
          <w:lang w:val="en-US"/>
        </w:rPr>
        <w:t>The variable Kind-of-Election is dependent on the combination of Year and Party.</w:t>
      </w:r>
    </w:p>
    <w:p w:rsidR="00F92A0D" w:rsidRDefault="00F92A0D" w:rsidP="00F92A0D">
      <w:pPr>
        <w:pStyle w:val="Lijstalinea"/>
        <w:numPr>
          <w:ilvl w:val="0"/>
          <w:numId w:val="1"/>
        </w:numPr>
        <w:rPr>
          <w:lang w:val="en-US"/>
        </w:rPr>
        <w:pPrChange w:id="46" w:author="Sjir Nijssen" w:date="2016-02-22T18:25:00Z">
          <w:pPr/>
        </w:pPrChange>
      </w:pPr>
      <w:r>
        <w:rPr>
          <w:lang w:val="en-US"/>
        </w:rPr>
        <w:t>Kind-of-Election is either Primary, Caucus or Both.</w:t>
      </w:r>
    </w:p>
    <w:p w:rsidR="004A74EA" w:rsidRDefault="004A74EA" w:rsidP="004A74EA">
      <w:pPr>
        <w:rPr>
          <w:lang w:val="en-US"/>
        </w:rPr>
      </w:pPr>
      <w:r>
        <w:rPr>
          <w:lang w:val="en-US"/>
        </w:rPr>
        <w:t>Now that we know the some semantics explicitly, we can use that knowledge in our business communication</w:t>
      </w:r>
      <w:ins w:id="47" w:author="Sjir Nijssen" w:date="2016-02-22T19:02:00Z">
        <w:r>
          <w:rPr>
            <w:lang w:val="en-US"/>
          </w:rPr>
          <w:t xml:space="preserve"> and communicate more semantics</w:t>
        </w:r>
      </w:ins>
      <w:r>
        <w:rPr>
          <w:lang w:val="en-US"/>
        </w:rPr>
        <w:t>. First we represent the information in a different way.</w:t>
      </w:r>
    </w:p>
    <w:p w:rsidR="004A74EA" w:rsidRDefault="004A74EA" w:rsidP="004A74EA">
      <w:pPr>
        <w:rPr>
          <w:lang w:val="en-US"/>
        </w:rPr>
      </w:pPr>
      <w:r>
        <w:rPr>
          <w:lang w:val="en-US"/>
        </w:rPr>
        <w:t>Information as of January 4, 2016.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3"/>
        <w:gridCol w:w="825"/>
        <w:gridCol w:w="1346"/>
        <w:gridCol w:w="1647"/>
        <w:gridCol w:w="1207"/>
        <w:gridCol w:w="1646"/>
      </w:tblGrid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48" w:author="Sjir Nijssen" w:date="2016-02-22T19:01:00Z"/>
                <w:lang w:val="en-US"/>
              </w:rPr>
            </w:pPr>
            <w:ins w:id="49" w:author="Sjir Nijssen" w:date="2016-02-22T19:01:00Z">
              <w:r>
                <w:rPr>
                  <w:lang w:val="en-US"/>
                </w:rPr>
                <w:t>Year</w:t>
              </w:r>
            </w:ins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50" w:author="Sjir Nijssen" w:date="2016-02-22T19:01:00Z"/>
                <w:lang w:val="en-US"/>
              </w:rPr>
            </w:pPr>
            <w:ins w:id="51" w:author="Sjir Nijssen" w:date="2016-02-22T19:01:00Z">
              <w:r>
                <w:rPr>
                  <w:lang w:val="en-US"/>
                </w:rPr>
                <w:t>Month</w:t>
              </w:r>
            </w:ins>
          </w:p>
        </w:tc>
        <w:tc>
          <w:tcPr>
            <w:tcW w:w="0" w:type="auto"/>
          </w:tcPr>
          <w:p w:rsidR="004A74EA" w:rsidRDefault="004A74EA" w:rsidP="004A74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ins w:id="52" w:author="Sjir Nijssen" w:date="2016-02-22T19:01:00Z">
              <w:r>
                <w:rPr>
                  <w:lang w:val="en-US"/>
                </w:rPr>
                <w:t>ay</w:t>
              </w:r>
            </w:ins>
            <w:del w:id="53" w:author="Sjir Nijssen" w:date="2016-02-22T19:01:00Z">
              <w:r w:rsidDel="004A74EA">
                <w:rPr>
                  <w:lang w:val="en-US"/>
                </w:rPr>
                <w:delText>ate</w:delText>
              </w:r>
            </w:del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Party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Kind-of-Election</w:t>
            </w: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54" w:author="Sjir Nijssen" w:date="2016-02-22T19:01:00Z"/>
                <w:lang w:val="en-US"/>
              </w:rPr>
            </w:pPr>
            <w:ins w:id="55" w:author="Sjir Nijssen" w:date="2016-02-22T19:01:00Z">
              <w:r>
                <w:rPr>
                  <w:lang w:val="en-US"/>
                </w:rPr>
                <w:t>2016</w:t>
              </w:r>
            </w:ins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56" w:author="Sjir Nijssen" w:date="2016-02-22T19:01:00Z"/>
                <w:lang w:val="en-US"/>
              </w:rPr>
            </w:pPr>
            <w:ins w:id="57" w:author="Sjir Nijssen" w:date="2016-02-22T19:02:00Z">
              <w:r>
                <w:rPr>
                  <w:lang w:val="en-US"/>
                </w:rPr>
                <w:t>Feb</w:t>
              </w:r>
            </w:ins>
          </w:p>
        </w:tc>
        <w:tc>
          <w:tcPr>
            <w:tcW w:w="0" w:type="auto"/>
          </w:tcPr>
          <w:p w:rsidR="004A74EA" w:rsidRDefault="004A74EA" w:rsidP="004A74EA">
            <w:pPr>
              <w:rPr>
                <w:lang w:val="en-US"/>
              </w:rPr>
            </w:pPr>
            <w:del w:id="58" w:author="Sjir Nijssen" w:date="2016-02-22T19:02:00Z">
              <w:r w:rsidDel="004A74EA">
                <w:rPr>
                  <w:lang w:val="en-US"/>
                </w:rPr>
                <w:delText>2016-Feb-</w:delText>
              </w:r>
            </w:del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Iowa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Democrat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Caucus</w:t>
            </w: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59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60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Republican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Caucus</w:t>
            </w: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61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62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4A74EA">
            <w:pPr>
              <w:rPr>
                <w:lang w:val="en-US"/>
              </w:rPr>
            </w:pPr>
            <w:del w:id="63" w:author="Sjir Nijssen" w:date="2016-02-22T19:02:00Z">
              <w:r w:rsidDel="004A74EA">
                <w:rPr>
                  <w:lang w:val="en-US"/>
                </w:rPr>
                <w:delText>2016-Feb-</w:delText>
              </w:r>
            </w:del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New Hampshire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Democrat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64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65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Republican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66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67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68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69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4A74EA">
            <w:pPr>
              <w:rPr>
                <w:lang w:val="en-US"/>
              </w:rPr>
            </w:pPr>
            <w:del w:id="70" w:author="Sjir Nijssen" w:date="2016-02-22T19:02:00Z">
              <w:r w:rsidDel="004A74EA">
                <w:rPr>
                  <w:lang w:val="en-US"/>
                </w:rPr>
                <w:delText>2016-Feb-</w:delText>
              </w:r>
            </w:del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Nevada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 xml:space="preserve">Democrat 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Caucus</w:t>
            </w: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71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72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South Carolina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Republican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73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74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4A74EA">
            <w:pPr>
              <w:rPr>
                <w:lang w:val="en-US"/>
              </w:rPr>
            </w:pPr>
            <w:del w:id="75" w:author="Sjir Nijssen" w:date="2016-02-22T19:02:00Z">
              <w:r w:rsidDel="004A74EA">
                <w:rPr>
                  <w:lang w:val="en-US"/>
                </w:rPr>
                <w:delText>2016-Feb-</w:delText>
              </w:r>
            </w:del>
            <w:r>
              <w:rPr>
                <w:lang w:val="en-US"/>
              </w:rPr>
              <w:t xml:space="preserve">23 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 xml:space="preserve">Nevada 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Republican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Caucus</w:t>
            </w:r>
          </w:p>
        </w:tc>
      </w:tr>
      <w:tr w:rsidR="004A74EA" w:rsidTr="000113E5">
        <w:tc>
          <w:tcPr>
            <w:tcW w:w="0" w:type="auto"/>
          </w:tcPr>
          <w:p w:rsidR="004A74EA" w:rsidRDefault="004A74EA" w:rsidP="00EF1C92">
            <w:pPr>
              <w:rPr>
                <w:ins w:id="76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EF1C92">
            <w:pPr>
              <w:rPr>
                <w:ins w:id="77" w:author="Sjir Nijssen" w:date="2016-02-22T19:01:00Z"/>
                <w:lang w:val="en-US"/>
              </w:rPr>
            </w:pPr>
          </w:p>
        </w:tc>
        <w:tc>
          <w:tcPr>
            <w:tcW w:w="0" w:type="auto"/>
          </w:tcPr>
          <w:p w:rsidR="004A74EA" w:rsidRDefault="004A74EA" w:rsidP="004A74EA">
            <w:pPr>
              <w:rPr>
                <w:lang w:val="en-US"/>
              </w:rPr>
            </w:pPr>
            <w:del w:id="78" w:author="Sjir Nijssen" w:date="2016-02-22T19:02:00Z">
              <w:r w:rsidDel="004A74EA">
                <w:rPr>
                  <w:lang w:val="en-US"/>
                </w:rPr>
                <w:delText>2016-Feb-</w:delText>
              </w:r>
            </w:del>
            <w:r>
              <w:rPr>
                <w:lang w:val="en-US"/>
              </w:rPr>
              <w:t>27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South Carolina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Democrat</w:t>
            </w:r>
          </w:p>
        </w:tc>
        <w:tc>
          <w:tcPr>
            <w:tcW w:w="0" w:type="auto"/>
          </w:tcPr>
          <w:p w:rsidR="004A74EA" w:rsidRDefault="004A74EA" w:rsidP="00EF1C92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</w:tr>
    </w:tbl>
    <w:p w:rsidR="004A74EA" w:rsidRDefault="004A74EA" w:rsidP="004A74EA">
      <w:pPr>
        <w:rPr>
          <w:ins w:id="79" w:author="Sjir Nijssen" w:date="2016-02-22T19:03:00Z"/>
          <w:lang w:val="en-US"/>
        </w:rPr>
      </w:pPr>
    </w:p>
    <w:p w:rsidR="004A74EA" w:rsidRDefault="004A74EA" w:rsidP="004A74EA">
      <w:pPr>
        <w:rPr>
          <w:ins w:id="80" w:author="Sjir Nijssen" w:date="2016-02-22T19:03:00Z"/>
          <w:lang w:val="en-US"/>
        </w:rPr>
      </w:pPr>
      <w:ins w:id="81" w:author="Sjir Nijssen" w:date="2016-02-22T19:03:00Z">
        <w:r>
          <w:rPr>
            <w:lang w:val="en-US"/>
          </w:rPr>
          <w:t xml:space="preserve">The </w:t>
        </w:r>
        <w:proofErr w:type="gramStart"/>
        <w:r>
          <w:rPr>
            <w:lang w:val="en-US"/>
          </w:rPr>
          <w:t>democratic party</w:t>
        </w:r>
        <w:proofErr w:type="gramEnd"/>
        <w:r>
          <w:rPr>
            <w:lang w:val="en-US"/>
          </w:rPr>
          <w:t xml:space="preserve"> has decided to hold its primary </w:t>
        </w:r>
      </w:ins>
      <w:ins w:id="82" w:author="Sjir Nijssen" w:date="2016-02-22T19:05:00Z">
        <w:r>
          <w:rPr>
            <w:lang w:val="en-US"/>
          </w:rPr>
          <w:t xml:space="preserve">in Nevada </w:t>
        </w:r>
      </w:ins>
      <w:ins w:id="83" w:author="Sjir Nijssen" w:date="2016-02-22T19:06:00Z">
        <w:r>
          <w:rPr>
            <w:lang w:val="en-US"/>
          </w:rPr>
          <w:t xml:space="preserve">             </w:t>
        </w:r>
      </w:ins>
      <w:ins w:id="84" w:author="Sjir Nijssen" w:date="2016-02-22T19:03:00Z">
        <w:r>
          <w:rPr>
            <w:lang w:val="en-US"/>
          </w:rPr>
          <w:t>on 2016-Feb-1.</w:t>
        </w:r>
      </w:ins>
    </w:p>
    <w:p w:rsidR="004A74EA" w:rsidRPr="004A74EA" w:rsidRDefault="004A74EA" w:rsidP="004A74EA">
      <w:pPr>
        <w:rPr>
          <w:lang w:val="en-US"/>
        </w:rPr>
      </w:pPr>
      <w:ins w:id="85" w:author="Sjir Nijssen" w:date="2016-02-22T19:04:00Z">
        <w:r>
          <w:rPr>
            <w:lang w:val="en-US"/>
          </w:rPr>
          <w:t xml:space="preserve"> “     </w:t>
        </w:r>
        <w:proofErr w:type="gramStart"/>
        <w:r>
          <w:rPr>
            <w:lang w:val="en-US"/>
          </w:rPr>
          <w:t>republican</w:t>
        </w:r>
        <w:proofErr w:type="gramEnd"/>
        <w:r>
          <w:rPr>
            <w:lang w:val="en-US"/>
          </w:rPr>
          <w:t xml:space="preserve">      “       “         “        “     “      “      “          “  </w:t>
        </w:r>
      </w:ins>
      <w:ins w:id="86" w:author="Sjir Nijssen" w:date="2016-02-22T19:05:00Z">
        <w:r>
          <w:rPr>
            <w:lang w:val="en-US"/>
          </w:rPr>
          <w:t xml:space="preserve">Nevada  </w:t>
        </w:r>
      </w:ins>
      <w:ins w:id="87" w:author="Sjir Nijssen" w:date="2016-02-22T19:06:00Z">
        <w:r>
          <w:rPr>
            <w:lang w:val="en-US"/>
          </w:rPr>
          <w:t xml:space="preserve">              </w:t>
        </w:r>
      </w:ins>
      <w:ins w:id="88" w:author="Sjir Nijssen" w:date="2016-02-22T19:05:00Z">
        <w:r>
          <w:rPr>
            <w:lang w:val="en-US"/>
          </w:rPr>
          <w:t>“ 2016-Feb-23.</w:t>
        </w:r>
      </w:ins>
      <w:ins w:id="89" w:author="Sjir Nijssen" w:date="2016-02-22T19:04:00Z">
        <w:r>
          <w:rPr>
            <w:lang w:val="en-US"/>
          </w:rPr>
          <w:t xml:space="preserve"> </w:t>
        </w:r>
      </w:ins>
    </w:p>
    <w:p w:rsidR="004A74EA" w:rsidRDefault="004A74EA" w:rsidP="004A74EA">
      <w:pPr>
        <w:rPr>
          <w:ins w:id="90" w:author="Sjir Nijssen" w:date="2016-02-22T19:07:00Z"/>
          <w:lang w:val="en-US"/>
        </w:rPr>
      </w:pPr>
      <w:ins w:id="91" w:author="Sjir Nijssen" w:date="2016-02-22T19:06:00Z">
        <w:r>
          <w:rPr>
            <w:lang w:val="en-US"/>
          </w:rPr>
          <w:t xml:space="preserve">“     </w:t>
        </w:r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republican</w:t>
        </w:r>
        <w:proofErr w:type="gramEnd"/>
        <w:r>
          <w:rPr>
            <w:lang w:val="en-US"/>
          </w:rPr>
          <w:t xml:space="preserve">      “       “         “        “     “      “      “          “  </w:t>
        </w:r>
        <w:r>
          <w:rPr>
            <w:lang w:val="en-US"/>
          </w:rPr>
          <w:t xml:space="preserve">Source Carolina </w:t>
        </w:r>
        <w:r>
          <w:rPr>
            <w:lang w:val="en-US"/>
          </w:rPr>
          <w:t xml:space="preserve"> “ 2016-Feb-2</w:t>
        </w:r>
      </w:ins>
      <w:ins w:id="92" w:author="Sjir Nijssen" w:date="2016-02-22T19:07:00Z">
        <w:r>
          <w:rPr>
            <w:lang w:val="en-US"/>
          </w:rPr>
          <w:t>7</w:t>
        </w:r>
      </w:ins>
      <w:ins w:id="93" w:author="Sjir Nijssen" w:date="2016-02-22T19:06:00Z">
        <w:r>
          <w:rPr>
            <w:lang w:val="en-US"/>
          </w:rPr>
          <w:t>.</w:t>
        </w:r>
      </w:ins>
    </w:p>
    <w:p w:rsidR="004A74EA" w:rsidRDefault="004A74EA" w:rsidP="004A74EA">
      <w:pPr>
        <w:rPr>
          <w:ins w:id="94" w:author="Sjir Nijssen" w:date="2016-02-22T19:07:00Z"/>
          <w:lang w:val="en-US"/>
        </w:rPr>
      </w:pPr>
    </w:p>
    <w:p w:rsidR="004A74EA" w:rsidRDefault="004A74EA" w:rsidP="004A74EA">
      <w:pPr>
        <w:rPr>
          <w:ins w:id="95" w:author="Sjir Nijssen" w:date="2016-02-22T19:08:00Z"/>
          <w:lang w:val="en-US"/>
        </w:rPr>
      </w:pPr>
    </w:p>
    <w:p w:rsidR="004A74EA" w:rsidRDefault="004A74EA" w:rsidP="004A74EA">
      <w:pPr>
        <w:rPr>
          <w:ins w:id="96" w:author="Sjir Nijssen" w:date="2016-02-22T19:08:00Z"/>
          <w:lang w:val="en-US"/>
        </w:rPr>
      </w:pPr>
      <w:ins w:id="97" w:author="Sjir Nijssen" w:date="2016-02-22T19:07:00Z">
        <w:r>
          <w:rPr>
            <w:lang w:val="en-US"/>
          </w:rPr>
          <w:lastRenderedPageBreak/>
          <w:t xml:space="preserve">The 2016 presidential primary in Nevada </w:t>
        </w:r>
      </w:ins>
      <w:ins w:id="98" w:author="Sjir Nijssen" w:date="2016-02-22T19:09:00Z">
        <w:r>
          <w:rPr>
            <w:lang w:val="en-US"/>
          </w:rPr>
          <w:t xml:space="preserve">             </w:t>
        </w:r>
      </w:ins>
      <w:ins w:id="99" w:author="Sjir Nijssen" w:date="2016-02-22T19:07:00Z">
        <w:r>
          <w:rPr>
            <w:lang w:val="en-US"/>
          </w:rPr>
          <w:t>is a Caucus.</w:t>
        </w:r>
      </w:ins>
    </w:p>
    <w:p w:rsidR="004A74EA" w:rsidRDefault="004A74EA" w:rsidP="004A74EA">
      <w:pPr>
        <w:rPr>
          <w:ins w:id="100" w:author="Sjir Nijssen" w:date="2016-02-22T19:10:00Z"/>
          <w:lang w:val="en-US"/>
        </w:rPr>
      </w:pPr>
      <w:ins w:id="101" w:author="Sjir Nijssen" w:date="2016-02-22T19:08:00Z">
        <w:r>
          <w:rPr>
            <w:lang w:val="en-US"/>
          </w:rPr>
          <w:t xml:space="preserve"> “</w:t>
        </w:r>
      </w:ins>
      <w:ins w:id="102" w:author="Sjir Nijssen" w:date="2016-02-22T19:06:00Z">
        <w:r>
          <w:rPr>
            <w:lang w:val="en-US"/>
          </w:rPr>
          <w:t xml:space="preserve"> </w:t>
        </w:r>
      </w:ins>
      <w:ins w:id="103" w:author="Sjir Nijssen" w:date="2016-02-22T19:08:00Z">
        <w:r>
          <w:rPr>
            <w:lang w:val="en-US"/>
          </w:rPr>
          <w:t xml:space="preserve">    2016          “                 “</w:t>
        </w:r>
      </w:ins>
      <w:ins w:id="104" w:author="Sjir Nijssen" w:date="2016-02-22T19:09:00Z">
        <w:r>
          <w:rPr>
            <w:lang w:val="en-US"/>
          </w:rPr>
          <w:t xml:space="preserve">         </w:t>
        </w:r>
        <w:proofErr w:type="gramStart"/>
        <w:r>
          <w:rPr>
            <w:lang w:val="en-US"/>
          </w:rPr>
          <w:t>“ South</w:t>
        </w:r>
        <w:proofErr w:type="gramEnd"/>
        <w:r>
          <w:rPr>
            <w:lang w:val="en-US"/>
          </w:rPr>
          <w:t xml:space="preserve"> Carolina  “</w:t>
        </w:r>
        <w:r w:rsidR="00F04E06">
          <w:rPr>
            <w:lang w:val="en-US"/>
          </w:rPr>
          <w:t xml:space="preserve">  “ Primary.</w:t>
        </w:r>
      </w:ins>
    </w:p>
    <w:p w:rsidR="00F04E06" w:rsidRDefault="00F04E06" w:rsidP="004A74EA">
      <w:pPr>
        <w:rPr>
          <w:ins w:id="105" w:author="Sjir Nijssen" w:date="2016-02-22T19:10:00Z"/>
          <w:lang w:val="en-US"/>
        </w:rPr>
      </w:pPr>
    </w:p>
    <w:p w:rsidR="00F04E06" w:rsidRPr="004A74EA" w:rsidRDefault="00F04E06" w:rsidP="004A74EA">
      <w:pPr>
        <w:rPr>
          <w:ins w:id="106" w:author="Sjir Nijssen" w:date="2016-02-22T19:06:00Z"/>
          <w:lang w:val="en-US"/>
        </w:rPr>
      </w:pPr>
      <w:ins w:id="107" w:author="Sjir Nijssen" w:date="2016-02-22T19:10:00Z">
        <w:r>
          <w:rPr>
            <w:lang w:val="en-US"/>
          </w:rPr>
          <w:t>Here we see that the Primary schedule holds two elementary facts that are combined in a reasonably complex fact.</w:t>
        </w:r>
      </w:ins>
    </w:p>
    <w:p w:rsidR="00F92A0D" w:rsidRPr="00F92A0D" w:rsidRDefault="00F92A0D" w:rsidP="00F92A0D">
      <w:pPr>
        <w:pStyle w:val="Lijstalinea"/>
        <w:rPr>
          <w:lang w:val="en-US"/>
        </w:rPr>
        <w:pPrChange w:id="108" w:author="Sjir Nijssen" w:date="2016-02-22T18:28:00Z">
          <w:pPr/>
        </w:pPrChange>
      </w:pPr>
    </w:p>
    <w:p w:rsidR="005431FE" w:rsidRPr="005431FE" w:rsidRDefault="005431FE" w:rsidP="00E93616">
      <w:pPr>
        <w:rPr>
          <w:b/>
          <w:sz w:val="32"/>
          <w:szCs w:val="32"/>
          <w:lang w:val="en-US"/>
          <w:rPrChange w:id="109" w:author="Sjir Nijssen" w:date="2016-02-22T18:17:00Z">
            <w:rPr>
              <w:lang w:val="en-US"/>
            </w:rPr>
          </w:rPrChange>
        </w:rPr>
      </w:pPr>
      <w:r w:rsidRPr="005431FE">
        <w:rPr>
          <w:b/>
          <w:sz w:val="32"/>
          <w:szCs w:val="32"/>
          <w:lang w:val="en-US"/>
          <w:rPrChange w:id="110" w:author="Sjir Nijssen" w:date="2016-02-22T18:17:00Z">
            <w:rPr>
              <w:lang w:val="en-US"/>
            </w:rPr>
          </w:rPrChange>
        </w:rPr>
        <w:t>Presidential primary election results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22"/>
        <w:gridCol w:w="1517"/>
        <w:gridCol w:w="1152"/>
        <w:gridCol w:w="1541"/>
        <w:gridCol w:w="1135"/>
        <w:gridCol w:w="1019"/>
        <w:gridCol w:w="1903"/>
      </w:tblGrid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Party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Candidate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Percentage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Delegates</w:t>
            </w:r>
          </w:p>
        </w:tc>
        <w:tc>
          <w:tcPr>
            <w:tcW w:w="0" w:type="auto"/>
          </w:tcPr>
          <w:p w:rsidR="00DF568A" w:rsidRPr="00F23C93" w:rsidDel="00F92A0D" w:rsidRDefault="00DF568A" w:rsidP="00DF568A">
            <w:pPr>
              <w:rPr>
                <w:del w:id="111" w:author="Sjir Nijssen" w:date="2016-02-22T18:29:00Z"/>
                <w:sz w:val="20"/>
                <w:szCs w:val="20"/>
                <w:lang w:val="en-US"/>
              </w:rPr>
            </w:pPr>
            <w:del w:id="112" w:author="Sjir Nijssen" w:date="2016-02-22T18:29:00Z">
              <w:r w:rsidRPr="00F23C93" w:rsidDel="00F92A0D">
                <w:rPr>
                  <w:sz w:val="20"/>
                  <w:szCs w:val="20"/>
                  <w:lang w:val="en-US"/>
                </w:rPr>
                <w:delText>Primary-</w:delText>
              </w:r>
            </w:del>
          </w:p>
          <w:p w:rsidR="00DF568A" w:rsidRPr="00F23C93" w:rsidDel="00F92A0D" w:rsidRDefault="00DF568A" w:rsidP="00DF568A">
            <w:pPr>
              <w:rPr>
                <w:del w:id="113" w:author="Sjir Nijssen" w:date="2016-02-22T18:29:00Z"/>
                <w:sz w:val="20"/>
                <w:szCs w:val="20"/>
                <w:lang w:val="en-US"/>
              </w:rPr>
            </w:pPr>
            <w:del w:id="114" w:author="Sjir Nijssen" w:date="2016-02-22T18:29:00Z">
              <w:r w:rsidRPr="00F23C93" w:rsidDel="00F92A0D">
                <w:rPr>
                  <w:sz w:val="20"/>
                  <w:szCs w:val="20"/>
                  <w:lang w:val="en-US"/>
                </w:rPr>
                <w:delText>Caucus-</w:delText>
              </w:r>
            </w:del>
          </w:p>
          <w:p w:rsidR="00E93616" w:rsidRPr="00F23C93" w:rsidRDefault="00DF568A" w:rsidP="00DF568A">
            <w:pPr>
              <w:rPr>
                <w:sz w:val="20"/>
                <w:szCs w:val="20"/>
                <w:lang w:val="en-US"/>
              </w:rPr>
            </w:pPr>
            <w:del w:id="115" w:author="Sjir Nijssen" w:date="2016-02-22T18:29:00Z">
              <w:r w:rsidRPr="00F23C93" w:rsidDel="00F92A0D">
                <w:rPr>
                  <w:sz w:val="20"/>
                  <w:szCs w:val="20"/>
                  <w:lang w:val="en-US"/>
                </w:rPr>
                <w:delText>Both</w:delText>
              </w:r>
            </w:del>
            <w:ins w:id="116" w:author="Sjir Nijssen" w:date="2016-02-22T18:29:00Z">
              <w:r w:rsidR="00F92A0D">
                <w:rPr>
                  <w:sz w:val="20"/>
                  <w:szCs w:val="20"/>
                  <w:lang w:val="en-US"/>
                </w:rPr>
                <w:t>Kind-of-Election</w:t>
              </w:r>
            </w:ins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2008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Iowa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Barack Obama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37,6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29,5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Republican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Mike Huckabee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34,4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New Hampshire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Barack Obama 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Republican 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John McCain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Mitt Romney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F568A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2016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Iowa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49,9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Bernie Sanders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49,6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Republican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Ted Cruz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27,6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Donald Trump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24,3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John Kasich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  1,9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F568A" w:rsidTr="00E93616"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F568A" w:rsidRPr="00F23C93" w:rsidRDefault="00DF568A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New Hampshire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</w:t>
            </w:r>
          </w:p>
        </w:tc>
        <w:tc>
          <w:tcPr>
            <w:tcW w:w="0" w:type="auto"/>
          </w:tcPr>
          <w:p w:rsidR="00E93616" w:rsidRPr="00F23C93" w:rsidRDefault="00DF568A" w:rsidP="00DF568A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Bernie Saunders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60,4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38,0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Republican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Donald Trump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John Kasich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Ted Cruz</w:t>
            </w:r>
          </w:p>
        </w:tc>
        <w:tc>
          <w:tcPr>
            <w:tcW w:w="0" w:type="auto"/>
          </w:tcPr>
          <w:p w:rsidR="00E93616" w:rsidRPr="00F23C93" w:rsidRDefault="00DF568A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DE2BB0" w:rsidTr="00E93616"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E2BB0" w:rsidP="00DE2BB0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South Carolina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 xml:space="preserve">Republican 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Donald Trump</w:t>
            </w:r>
          </w:p>
        </w:tc>
        <w:tc>
          <w:tcPr>
            <w:tcW w:w="0" w:type="auto"/>
          </w:tcPr>
          <w:p w:rsidR="00E93616" w:rsidRPr="00F23C93" w:rsidRDefault="00DE2BB0" w:rsidP="00DE2BB0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32,5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E93616" w:rsidTr="00E93616"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Marco Rubio</w:t>
            </w: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22,5</w:t>
            </w:r>
          </w:p>
        </w:tc>
        <w:tc>
          <w:tcPr>
            <w:tcW w:w="0" w:type="auto"/>
          </w:tcPr>
          <w:p w:rsidR="00E93616" w:rsidRPr="00F23C93" w:rsidRDefault="00E93616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E93616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DE2BB0" w:rsidTr="00E93616"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Ted Cruz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22,3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P</w:t>
            </w:r>
          </w:p>
        </w:tc>
      </w:tr>
      <w:tr w:rsidR="00F23C93" w:rsidTr="00E93616"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23C93" w:rsidRPr="00F23C93" w:rsidRDefault="00F23C93" w:rsidP="00E93616">
            <w:pPr>
              <w:rPr>
                <w:sz w:val="20"/>
                <w:szCs w:val="20"/>
                <w:lang w:val="en-US"/>
              </w:rPr>
            </w:pPr>
          </w:p>
        </w:tc>
      </w:tr>
      <w:tr w:rsidR="00DE2BB0" w:rsidTr="00E93616"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Nevada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Democratic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Hillary Clinton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52.7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DE2BB0" w:rsidTr="00E93616"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Bernie Sanders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47,2</w:t>
            </w: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DE2BB0" w:rsidRPr="00F23C93" w:rsidRDefault="00DE2BB0" w:rsidP="00E93616">
            <w:pPr>
              <w:rPr>
                <w:sz w:val="20"/>
                <w:szCs w:val="20"/>
                <w:lang w:val="en-US"/>
              </w:rPr>
            </w:pPr>
            <w:r w:rsidRPr="00F23C93">
              <w:rPr>
                <w:sz w:val="20"/>
                <w:szCs w:val="20"/>
                <w:lang w:val="en-US"/>
              </w:rPr>
              <w:t>C</w:t>
            </w:r>
          </w:p>
        </w:tc>
      </w:tr>
      <w:tr w:rsidR="00FA414B" w:rsidDel="005431FE" w:rsidTr="00E93616">
        <w:trPr>
          <w:del w:id="117" w:author="Sjir Nijssen" w:date="2016-02-22T18:19:00Z"/>
        </w:trPr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18" w:author="Sjir Nijssen" w:date="2016-02-22T18:19:00Z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19" w:author="Sjir Nijssen" w:date="2016-02-22T18:19:00Z"/>
                <w:sz w:val="20"/>
                <w:szCs w:val="20"/>
                <w:lang w:val="en-US"/>
              </w:rPr>
            </w:pPr>
            <w:del w:id="120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Oregon</w:delText>
              </w:r>
            </w:del>
          </w:p>
        </w:tc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21" w:author="Sjir Nijssen" w:date="2016-02-22T18:19:00Z"/>
                <w:sz w:val="20"/>
                <w:szCs w:val="20"/>
                <w:lang w:val="en-US"/>
              </w:rPr>
            </w:pPr>
            <w:del w:id="122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Republican</w:delText>
              </w:r>
            </w:del>
          </w:p>
        </w:tc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23" w:author="Sjir Nijssen" w:date="2016-02-22T18:19:00Z"/>
                <w:sz w:val="20"/>
                <w:szCs w:val="20"/>
                <w:lang w:val="en-US"/>
              </w:rPr>
            </w:pPr>
            <w:del w:id="124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25" w:author="Sjir Nijssen" w:date="2016-02-22T18:19:00Z"/>
                <w:sz w:val="20"/>
                <w:szCs w:val="20"/>
                <w:lang w:val="en-US"/>
              </w:rPr>
            </w:pPr>
            <w:del w:id="126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27" w:author="Sjir Nijssen" w:date="2016-02-22T18:19:00Z"/>
                <w:sz w:val="20"/>
                <w:szCs w:val="20"/>
                <w:lang w:val="en-US"/>
              </w:rPr>
            </w:pPr>
            <w:del w:id="128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29" w:author="Sjir Nijssen" w:date="2016-02-22T18:19:00Z"/>
                <w:sz w:val="20"/>
                <w:szCs w:val="20"/>
                <w:lang w:val="en-US"/>
              </w:rPr>
            </w:pPr>
            <w:del w:id="130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P</w:delText>
              </w:r>
            </w:del>
          </w:p>
        </w:tc>
      </w:tr>
      <w:tr w:rsidR="00FA414B" w:rsidDel="005431FE" w:rsidTr="00E93616">
        <w:trPr>
          <w:del w:id="131" w:author="Sjir Nijssen" w:date="2016-02-22T18:19:00Z"/>
        </w:trPr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32" w:author="Sjir Nijssen" w:date="2016-02-22T18:19:00Z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33" w:author="Sjir Nijssen" w:date="2016-02-22T18:19:00Z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34" w:author="Sjir Nijssen" w:date="2016-02-22T18:19:00Z"/>
                <w:sz w:val="20"/>
                <w:szCs w:val="20"/>
                <w:lang w:val="en-US"/>
              </w:rPr>
            </w:pPr>
            <w:del w:id="135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Democratic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36" w:author="Sjir Nijssen" w:date="2016-02-22T18:19:00Z"/>
                <w:sz w:val="20"/>
                <w:szCs w:val="20"/>
                <w:lang w:val="en-US"/>
              </w:rPr>
            </w:pPr>
            <w:del w:id="137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38" w:author="Sjir Nijssen" w:date="2016-02-22T18:19:00Z"/>
                <w:sz w:val="20"/>
                <w:szCs w:val="20"/>
                <w:lang w:val="en-US"/>
              </w:rPr>
            </w:pPr>
            <w:del w:id="139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40" w:author="Sjir Nijssen" w:date="2016-02-22T18:19:00Z"/>
                <w:sz w:val="20"/>
                <w:szCs w:val="20"/>
                <w:lang w:val="en-US"/>
              </w:rPr>
            </w:pPr>
            <w:del w:id="141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42" w:author="Sjir Nijssen" w:date="2016-02-22T18:19:00Z"/>
                <w:sz w:val="20"/>
                <w:szCs w:val="20"/>
                <w:lang w:val="en-US"/>
              </w:rPr>
            </w:pPr>
            <w:del w:id="143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P</w:delText>
              </w:r>
            </w:del>
          </w:p>
        </w:tc>
      </w:tr>
      <w:tr w:rsidR="00FA414B" w:rsidDel="005431FE" w:rsidTr="00E93616">
        <w:trPr>
          <w:del w:id="144" w:author="Sjir Nijssen" w:date="2016-02-22T18:19:00Z"/>
        </w:trPr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45" w:author="Sjir Nijssen" w:date="2016-02-22T18:19:00Z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46" w:author="Sjir Nijssen" w:date="2016-02-22T18:19:00Z"/>
                <w:sz w:val="20"/>
                <w:szCs w:val="20"/>
                <w:lang w:val="en-US"/>
              </w:rPr>
            </w:pPr>
            <w:del w:id="147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California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48" w:author="Sjir Nijssen" w:date="2016-02-22T18:19:00Z"/>
                <w:sz w:val="20"/>
                <w:szCs w:val="20"/>
                <w:lang w:val="en-US"/>
              </w:rPr>
            </w:pPr>
            <w:del w:id="149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Republican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50" w:author="Sjir Nijssen" w:date="2016-02-22T18:19:00Z"/>
                <w:sz w:val="20"/>
                <w:szCs w:val="20"/>
                <w:lang w:val="en-US"/>
              </w:rPr>
            </w:pPr>
            <w:del w:id="151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52" w:author="Sjir Nijssen" w:date="2016-02-22T18:19:00Z"/>
                <w:sz w:val="20"/>
                <w:szCs w:val="20"/>
                <w:lang w:val="en-US"/>
              </w:rPr>
            </w:pPr>
            <w:del w:id="153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54" w:author="Sjir Nijssen" w:date="2016-02-22T18:19:00Z"/>
                <w:sz w:val="20"/>
                <w:szCs w:val="20"/>
                <w:lang w:val="en-US"/>
              </w:rPr>
            </w:pPr>
            <w:del w:id="155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56" w:author="Sjir Nijssen" w:date="2016-02-22T18:19:00Z"/>
                <w:sz w:val="20"/>
                <w:szCs w:val="20"/>
                <w:lang w:val="en-US"/>
              </w:rPr>
            </w:pPr>
            <w:del w:id="157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P</w:delText>
              </w:r>
            </w:del>
          </w:p>
        </w:tc>
      </w:tr>
      <w:tr w:rsidR="00FA414B" w:rsidDel="005431FE" w:rsidTr="00E93616">
        <w:trPr>
          <w:del w:id="158" w:author="Sjir Nijssen" w:date="2016-02-22T18:19:00Z"/>
        </w:trPr>
        <w:tc>
          <w:tcPr>
            <w:tcW w:w="0" w:type="auto"/>
          </w:tcPr>
          <w:p w:rsidR="00FA414B" w:rsidRPr="00F23C93" w:rsidDel="005431FE" w:rsidRDefault="00FA414B" w:rsidP="00E93616">
            <w:pPr>
              <w:rPr>
                <w:del w:id="159" w:author="Sjir Nijssen" w:date="2016-02-22T18:19:00Z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60" w:author="Sjir Nijssen" w:date="2016-02-22T18:19:00Z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61" w:author="Sjir Nijssen" w:date="2016-02-22T18:19:00Z"/>
                <w:sz w:val="20"/>
                <w:szCs w:val="20"/>
                <w:lang w:val="en-US"/>
              </w:rPr>
            </w:pPr>
            <w:del w:id="162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Democratic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63" w:author="Sjir Nijssen" w:date="2016-02-22T18:19:00Z"/>
                <w:sz w:val="20"/>
                <w:szCs w:val="20"/>
                <w:lang w:val="en-US"/>
              </w:rPr>
            </w:pPr>
            <w:del w:id="164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65" w:author="Sjir Nijssen" w:date="2016-02-22T18:19:00Z"/>
                <w:sz w:val="20"/>
                <w:szCs w:val="20"/>
                <w:lang w:val="en-US"/>
              </w:rPr>
            </w:pPr>
            <w:del w:id="166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67" w:author="Sjir Nijssen" w:date="2016-02-22T18:19:00Z"/>
                <w:sz w:val="20"/>
                <w:szCs w:val="20"/>
                <w:lang w:val="en-US"/>
              </w:rPr>
            </w:pPr>
            <w:del w:id="168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?</w:delText>
              </w:r>
            </w:del>
          </w:p>
        </w:tc>
        <w:tc>
          <w:tcPr>
            <w:tcW w:w="0" w:type="auto"/>
          </w:tcPr>
          <w:p w:rsidR="00FA414B" w:rsidDel="005431FE" w:rsidRDefault="00FA414B" w:rsidP="00E93616">
            <w:pPr>
              <w:rPr>
                <w:del w:id="169" w:author="Sjir Nijssen" w:date="2016-02-22T18:19:00Z"/>
                <w:sz w:val="20"/>
                <w:szCs w:val="20"/>
                <w:lang w:val="en-US"/>
              </w:rPr>
            </w:pPr>
            <w:del w:id="170" w:author="Sjir Nijssen" w:date="2016-02-22T18:19:00Z">
              <w:r w:rsidDel="005431FE">
                <w:rPr>
                  <w:sz w:val="20"/>
                  <w:szCs w:val="20"/>
                  <w:lang w:val="en-US"/>
                </w:rPr>
                <w:delText>P</w:delText>
              </w:r>
            </w:del>
          </w:p>
        </w:tc>
      </w:tr>
    </w:tbl>
    <w:p w:rsidR="00E93616" w:rsidRDefault="00E93616" w:rsidP="00E93616">
      <w:pPr>
        <w:rPr>
          <w:lang w:val="en-US"/>
        </w:rPr>
      </w:pPr>
    </w:p>
    <w:p w:rsidR="00F23C93" w:rsidRDefault="00F23C93" w:rsidP="00E93616">
      <w:pPr>
        <w:rPr>
          <w:lang w:val="en-US"/>
        </w:rPr>
      </w:pPr>
      <w:r>
        <w:rPr>
          <w:lang w:val="en-US"/>
        </w:rPr>
        <w:t xml:space="preserve">As additional rules are given: Year, State, Party and Candidate are independent variables; Percentage is the dependent variable in this function and is mandatory. </w:t>
      </w:r>
    </w:p>
    <w:p w:rsidR="00F23C93" w:rsidRDefault="00F23C93" w:rsidP="00E93616">
      <w:pPr>
        <w:rPr>
          <w:lang w:val="en-US"/>
        </w:rPr>
      </w:pPr>
      <w:r>
        <w:rPr>
          <w:lang w:val="en-US"/>
        </w:rPr>
        <w:t xml:space="preserve">Delegates is a dependent variable, dependent on the first four variables and is optional. </w:t>
      </w:r>
    </w:p>
    <w:p w:rsidR="00F23C93" w:rsidRDefault="00F23C93" w:rsidP="00E93616">
      <w:pPr>
        <w:rPr>
          <w:lang w:val="en-US"/>
        </w:rPr>
      </w:pPr>
      <w:r>
        <w:rPr>
          <w:lang w:val="en-US"/>
        </w:rPr>
        <w:t xml:space="preserve">Primary-Caucus-Both is a dependent variable, dependent on the first four variables and is optional. </w:t>
      </w:r>
    </w:p>
    <w:p w:rsidR="00F23C93" w:rsidRDefault="00F23C93" w:rsidP="00E93616">
      <w:pPr>
        <w:rPr>
          <w:lang w:val="en-US"/>
        </w:rPr>
      </w:pPr>
      <w:r>
        <w:rPr>
          <w:lang w:val="en-US"/>
        </w:rPr>
        <w:lastRenderedPageBreak/>
        <w:t>Test for the SIMF Meta Model: The SIMF Conceptual Domain Model that can be specified based on the information given on this page, should be a valid instantiation of the SIMF Meta Model.</w:t>
      </w:r>
    </w:p>
    <w:p w:rsidR="00C36393" w:rsidRDefault="00F92A0D" w:rsidP="00E93616">
      <w:pPr>
        <w:rPr>
          <w:ins w:id="171" w:author="Sjir Nijssen" w:date="2016-02-22T18:30:00Z"/>
          <w:lang w:val="en-US"/>
        </w:rPr>
      </w:pPr>
      <w:ins w:id="172" w:author="Sjir Nijssen" w:date="2016-02-22T18:30:00Z">
        <w:r>
          <w:rPr>
            <w:lang w:val="en-US"/>
          </w:rPr>
          <w:t>Some people are besides the previous two kinds of facts interested in facts about the primary delegate count so far obtained by the candidates.</w:t>
        </w:r>
      </w:ins>
    </w:p>
    <w:p w:rsidR="00F92A0D" w:rsidRDefault="00F92A0D" w:rsidP="00E93616">
      <w:pPr>
        <w:rPr>
          <w:ins w:id="173" w:author="Sjir Nijssen" w:date="2016-02-22T19:11:00Z"/>
          <w:b/>
          <w:sz w:val="32"/>
          <w:szCs w:val="32"/>
          <w:lang w:val="en-US"/>
        </w:rPr>
      </w:pPr>
      <w:ins w:id="174" w:author="Sjir Nijssen" w:date="2016-02-22T18:31:00Z">
        <w:r w:rsidRPr="00F92A0D">
          <w:rPr>
            <w:b/>
            <w:sz w:val="32"/>
            <w:szCs w:val="32"/>
            <w:lang w:val="en-US"/>
            <w:rPrChange w:id="175" w:author="Sjir Nijssen" w:date="2016-02-22T18:32:00Z">
              <w:rPr>
                <w:lang w:val="en-US"/>
              </w:rPr>
            </w:rPrChange>
          </w:rPr>
          <w:t>Primary delegate count</w:t>
        </w:r>
      </w:ins>
    </w:p>
    <w:p w:rsidR="00F04E06" w:rsidRDefault="00F04E06" w:rsidP="00E93616">
      <w:pPr>
        <w:rPr>
          <w:ins w:id="176" w:author="Sjir Nijssen" w:date="2016-02-22T19:12:00Z"/>
          <w:lang w:val="en-US"/>
        </w:rPr>
      </w:pPr>
      <w:ins w:id="177" w:author="Sjir Nijssen" w:date="2016-02-22T19:11:00Z">
        <w:r w:rsidRPr="00F04E06">
          <w:rPr>
            <w:lang w:val="en-US"/>
            <w:rPrChange w:id="178" w:author="Sjir Nijssen" w:date="2016-02-22T19:11:00Z">
              <w:rPr>
                <w:b/>
                <w:sz w:val="32"/>
                <w:szCs w:val="32"/>
                <w:lang w:val="en-US"/>
              </w:rPr>
            </w:rPrChange>
          </w:rPr>
          <w:t>Information as of 2016-Feb-22</w:t>
        </w:r>
      </w:ins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45"/>
        <w:gridCol w:w="1557"/>
        <w:gridCol w:w="1650"/>
      </w:tblGrid>
      <w:tr w:rsidR="00F04E06" w:rsidTr="00F04E06">
        <w:trPr>
          <w:ins w:id="179" w:author="Sjir Nijssen" w:date="2016-02-22T19:12:00Z"/>
        </w:trPr>
        <w:tc>
          <w:tcPr>
            <w:tcW w:w="0" w:type="auto"/>
          </w:tcPr>
          <w:p w:rsidR="00F04E06" w:rsidRDefault="00F04E06" w:rsidP="00F04E06">
            <w:pPr>
              <w:rPr>
                <w:ins w:id="180" w:author="Sjir Nijssen" w:date="2016-02-22T19:12:00Z"/>
                <w:lang w:val="en-US"/>
              </w:rPr>
            </w:pPr>
            <w:ins w:id="181" w:author="Sjir Nijssen" w:date="2016-02-22T19:13:00Z">
              <w:r>
                <w:rPr>
                  <w:lang w:val="en-US"/>
                </w:rPr>
                <w:t>Party</w:t>
              </w:r>
            </w:ins>
          </w:p>
        </w:tc>
        <w:tc>
          <w:tcPr>
            <w:tcW w:w="0" w:type="auto"/>
          </w:tcPr>
          <w:p w:rsidR="00F04E06" w:rsidRDefault="00F04E06" w:rsidP="00F04E06">
            <w:pPr>
              <w:rPr>
                <w:ins w:id="182" w:author="Sjir Nijssen" w:date="2016-02-22T19:12:00Z"/>
                <w:lang w:val="en-US"/>
              </w:rPr>
            </w:pPr>
            <w:ins w:id="183" w:author="Sjir Nijssen" w:date="2016-02-22T19:13:00Z">
              <w:r>
                <w:rPr>
                  <w:lang w:val="en-US"/>
                </w:rPr>
                <w:t>Candidate</w:t>
              </w:r>
            </w:ins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184" w:author="Sjir Nijssen" w:date="2016-02-22T19:12:00Z"/>
                <w:lang w:val="en-US"/>
              </w:rPr>
            </w:pPr>
            <w:ins w:id="185" w:author="Sjir Nijssen" w:date="2016-02-22T19:13:00Z">
              <w:r>
                <w:rPr>
                  <w:lang w:val="en-US"/>
                </w:rPr>
                <w:t>Delegates so far</w:t>
              </w:r>
            </w:ins>
          </w:p>
        </w:tc>
      </w:tr>
      <w:tr w:rsidR="00F04E06" w:rsidTr="00F04E06">
        <w:trPr>
          <w:ins w:id="186" w:author="Sjir Nijssen" w:date="2016-02-22T19:12:00Z"/>
        </w:trPr>
        <w:tc>
          <w:tcPr>
            <w:tcW w:w="0" w:type="auto"/>
          </w:tcPr>
          <w:p w:rsidR="00F04E06" w:rsidRDefault="00F04E06" w:rsidP="00E93616">
            <w:pPr>
              <w:rPr>
                <w:ins w:id="187" w:author="Sjir Nijssen" w:date="2016-02-22T19:12:00Z"/>
                <w:lang w:val="en-US"/>
              </w:rPr>
            </w:pPr>
            <w:ins w:id="188" w:author="Sjir Nijssen" w:date="2016-02-22T19:13:00Z">
              <w:r>
                <w:rPr>
                  <w:lang w:val="en-US"/>
                </w:rPr>
                <w:t>Democratic</w:t>
              </w:r>
            </w:ins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189" w:author="Sjir Nijssen" w:date="2016-02-22T19:12:00Z"/>
                <w:lang w:val="en-US"/>
              </w:rPr>
            </w:pPr>
            <w:ins w:id="190" w:author="Sjir Nijssen" w:date="2016-02-22T19:13:00Z">
              <w:r>
                <w:rPr>
                  <w:lang w:val="en-US"/>
                </w:rPr>
                <w:t>Hillary Clinton</w:t>
              </w:r>
            </w:ins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191" w:author="Sjir Nijssen" w:date="2016-02-22T19:12:00Z"/>
                <w:lang w:val="en-US"/>
              </w:rPr>
            </w:pPr>
            <w:ins w:id="192" w:author="Sjir Nijssen" w:date="2016-02-22T19:13:00Z">
              <w:r>
                <w:rPr>
                  <w:lang w:val="en-US"/>
                </w:rPr>
                <w:t>51</w:t>
              </w:r>
            </w:ins>
          </w:p>
        </w:tc>
      </w:tr>
      <w:tr w:rsidR="00F04E06" w:rsidTr="00F04E06">
        <w:trPr>
          <w:ins w:id="193" w:author="Sjir Nijssen" w:date="2016-02-22T19:12:00Z"/>
        </w:trPr>
        <w:tc>
          <w:tcPr>
            <w:tcW w:w="0" w:type="auto"/>
          </w:tcPr>
          <w:p w:rsidR="00F04E06" w:rsidRDefault="00F04E06" w:rsidP="00E93616">
            <w:pPr>
              <w:rPr>
                <w:ins w:id="194" w:author="Sjir Nijssen" w:date="2016-02-22T19:12:00Z"/>
                <w:lang w:val="en-US"/>
              </w:rPr>
            </w:pPr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195" w:author="Sjir Nijssen" w:date="2016-02-22T19:12:00Z"/>
                <w:lang w:val="en-US"/>
              </w:rPr>
            </w:pPr>
            <w:ins w:id="196" w:author="Sjir Nijssen" w:date="2016-02-22T19:14:00Z">
              <w:r>
                <w:rPr>
                  <w:lang w:val="en-US"/>
                </w:rPr>
                <w:t>Bernie Sanders</w:t>
              </w:r>
            </w:ins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197" w:author="Sjir Nijssen" w:date="2016-02-22T19:12:00Z"/>
                <w:lang w:val="en-US"/>
              </w:rPr>
            </w:pPr>
            <w:ins w:id="198" w:author="Sjir Nijssen" w:date="2016-02-22T19:14:00Z">
              <w:r>
                <w:rPr>
                  <w:lang w:val="en-US"/>
                </w:rPr>
                <w:t>51</w:t>
              </w:r>
            </w:ins>
          </w:p>
        </w:tc>
      </w:tr>
      <w:tr w:rsidR="00F04E06" w:rsidTr="00F04E06">
        <w:trPr>
          <w:ins w:id="199" w:author="Sjir Nijssen" w:date="2016-02-22T19:12:00Z"/>
        </w:trPr>
        <w:tc>
          <w:tcPr>
            <w:tcW w:w="0" w:type="auto"/>
          </w:tcPr>
          <w:p w:rsidR="00F04E06" w:rsidRDefault="00F04E06" w:rsidP="00E93616">
            <w:pPr>
              <w:rPr>
                <w:ins w:id="200" w:author="Sjir Nijssen" w:date="2016-02-22T19:12:00Z"/>
                <w:lang w:val="en-US"/>
              </w:rPr>
            </w:pPr>
            <w:ins w:id="201" w:author="Sjir Nijssen" w:date="2016-02-22T19:14:00Z">
              <w:r>
                <w:rPr>
                  <w:lang w:val="en-US"/>
                </w:rPr>
                <w:t>Republican</w:t>
              </w:r>
            </w:ins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202" w:author="Sjir Nijssen" w:date="2016-02-22T19:12:00Z"/>
                <w:lang w:val="en-US"/>
              </w:rPr>
            </w:pPr>
            <w:ins w:id="203" w:author="Sjir Nijssen" w:date="2016-02-22T19:14:00Z">
              <w:r>
                <w:rPr>
                  <w:lang w:val="en-US"/>
                </w:rPr>
                <w:t>Donald Trump</w:t>
              </w:r>
            </w:ins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204" w:author="Sjir Nijssen" w:date="2016-02-22T19:12:00Z"/>
                <w:lang w:val="en-US"/>
              </w:rPr>
            </w:pPr>
            <w:ins w:id="205" w:author="Sjir Nijssen" w:date="2016-02-22T19:14:00Z">
              <w:r>
                <w:rPr>
                  <w:lang w:val="en-US"/>
                </w:rPr>
                <w:t>61</w:t>
              </w:r>
            </w:ins>
          </w:p>
        </w:tc>
      </w:tr>
      <w:tr w:rsidR="00F04E06" w:rsidTr="00F04E06">
        <w:trPr>
          <w:ins w:id="206" w:author="Sjir Nijssen" w:date="2016-02-22T19:12:00Z"/>
        </w:trPr>
        <w:tc>
          <w:tcPr>
            <w:tcW w:w="0" w:type="auto"/>
          </w:tcPr>
          <w:p w:rsidR="00F04E06" w:rsidRDefault="00F04E06" w:rsidP="00E93616">
            <w:pPr>
              <w:rPr>
                <w:ins w:id="207" w:author="Sjir Nijssen" w:date="2016-02-22T19:12:00Z"/>
                <w:lang w:val="en-US"/>
              </w:rPr>
            </w:pPr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208" w:author="Sjir Nijssen" w:date="2016-02-22T19:12:00Z"/>
                <w:lang w:val="en-US"/>
              </w:rPr>
            </w:pPr>
            <w:ins w:id="209" w:author="Sjir Nijssen" w:date="2016-02-22T19:14:00Z">
              <w:r>
                <w:rPr>
                  <w:lang w:val="en-US"/>
                </w:rPr>
                <w:t>Ted Cruz</w:t>
              </w:r>
            </w:ins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210" w:author="Sjir Nijssen" w:date="2016-02-22T19:12:00Z"/>
                <w:lang w:val="en-US"/>
              </w:rPr>
            </w:pPr>
            <w:ins w:id="211" w:author="Sjir Nijssen" w:date="2016-02-22T19:14:00Z">
              <w:r>
                <w:rPr>
                  <w:lang w:val="en-US"/>
                </w:rPr>
                <w:t>11</w:t>
              </w:r>
            </w:ins>
          </w:p>
        </w:tc>
      </w:tr>
      <w:tr w:rsidR="00F04E06" w:rsidTr="00F04E06">
        <w:trPr>
          <w:ins w:id="212" w:author="Sjir Nijssen" w:date="2016-02-22T19:12:00Z"/>
        </w:trPr>
        <w:tc>
          <w:tcPr>
            <w:tcW w:w="0" w:type="auto"/>
          </w:tcPr>
          <w:p w:rsidR="00F04E06" w:rsidRDefault="00F04E06" w:rsidP="00E93616">
            <w:pPr>
              <w:rPr>
                <w:ins w:id="213" w:author="Sjir Nijssen" w:date="2016-02-22T19:12:00Z"/>
                <w:lang w:val="en-US"/>
              </w:rPr>
            </w:pPr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214" w:author="Sjir Nijssen" w:date="2016-02-22T19:12:00Z"/>
                <w:lang w:val="en-US"/>
              </w:rPr>
            </w:pPr>
            <w:ins w:id="215" w:author="Sjir Nijssen" w:date="2016-02-22T19:15:00Z">
              <w:r>
                <w:rPr>
                  <w:lang w:val="en-US"/>
                </w:rPr>
                <w:t>Marco Rubio</w:t>
              </w:r>
            </w:ins>
          </w:p>
        </w:tc>
        <w:tc>
          <w:tcPr>
            <w:tcW w:w="0" w:type="auto"/>
          </w:tcPr>
          <w:p w:rsidR="00F04E06" w:rsidRDefault="00F04E06" w:rsidP="00E93616">
            <w:pPr>
              <w:rPr>
                <w:ins w:id="216" w:author="Sjir Nijssen" w:date="2016-02-22T19:12:00Z"/>
                <w:lang w:val="en-US"/>
              </w:rPr>
            </w:pPr>
            <w:ins w:id="217" w:author="Sjir Nijssen" w:date="2016-02-22T19:15:00Z">
              <w:r>
                <w:rPr>
                  <w:lang w:val="en-US"/>
                </w:rPr>
                <w:t>10</w:t>
              </w:r>
            </w:ins>
          </w:p>
        </w:tc>
      </w:tr>
    </w:tbl>
    <w:p w:rsidR="00F04E06" w:rsidRDefault="00F04E06" w:rsidP="00E93616">
      <w:pPr>
        <w:rPr>
          <w:ins w:id="218" w:author="Sjir Nijssen" w:date="2016-02-22T19:15:00Z"/>
          <w:lang w:val="en-US"/>
        </w:rPr>
      </w:pPr>
    </w:p>
    <w:p w:rsidR="00F04E06" w:rsidRDefault="00F04E06" w:rsidP="00E93616">
      <w:pPr>
        <w:rPr>
          <w:ins w:id="219" w:author="Sjir Nijssen" w:date="2016-02-22T19:15:00Z"/>
          <w:lang w:val="en-US"/>
        </w:rPr>
      </w:pPr>
      <w:ins w:id="220" w:author="Sjir Nijssen" w:date="2016-02-22T19:15:00Z">
        <w:r>
          <w:rPr>
            <w:lang w:val="en-US"/>
          </w:rPr>
          <w:t>As of 2016-Feb-22 Hillary Clinton has collected 51 delegates.</w:t>
        </w:r>
      </w:ins>
    </w:p>
    <w:p w:rsidR="00F04E06" w:rsidRDefault="00F04E06" w:rsidP="00E93616">
      <w:pPr>
        <w:rPr>
          <w:ins w:id="221" w:author="Sjir Nijssen" w:date="2016-02-22T19:16:00Z"/>
          <w:lang w:val="en-US"/>
        </w:rPr>
      </w:pPr>
      <w:ins w:id="222" w:author="Sjir Nijssen" w:date="2016-02-22T19:16:00Z">
        <w:r>
          <w:rPr>
            <w:lang w:val="en-US"/>
          </w:rPr>
          <w:t xml:space="preserve">“     </w:t>
        </w:r>
        <w:proofErr w:type="gramStart"/>
        <w:r>
          <w:rPr>
            <w:lang w:val="en-US"/>
          </w:rPr>
          <w:t>“ 2016</w:t>
        </w:r>
        <w:proofErr w:type="gramEnd"/>
        <w:r>
          <w:rPr>
            <w:lang w:val="en-US"/>
          </w:rPr>
          <w:t>-Feb-22 Donald Trump has collected 61 delegates.</w:t>
        </w:r>
      </w:ins>
    </w:p>
    <w:p w:rsidR="00F04E06" w:rsidRDefault="00F04E06" w:rsidP="00E93616">
      <w:pPr>
        <w:rPr>
          <w:ins w:id="223" w:author="Sjir Nijssen" w:date="2016-02-22T19:16:00Z"/>
          <w:lang w:val="en-US"/>
        </w:rPr>
      </w:pPr>
      <w:ins w:id="224" w:author="Sjir Nijssen" w:date="2016-02-22T19:16:00Z">
        <w:r>
          <w:rPr>
            <w:lang w:val="en-US"/>
          </w:rPr>
          <w:t xml:space="preserve">In 2016 Hillary </w:t>
        </w:r>
        <w:proofErr w:type="gramStart"/>
        <w:r>
          <w:rPr>
            <w:lang w:val="en-US"/>
          </w:rPr>
          <w:t xml:space="preserve">Clinton </w:t>
        </w:r>
      </w:ins>
      <w:ins w:id="225" w:author="Sjir Nijssen" w:date="2016-02-22T19:17:00Z">
        <w:r>
          <w:rPr>
            <w:lang w:val="en-US"/>
          </w:rPr>
          <w:t xml:space="preserve"> </w:t>
        </w:r>
      </w:ins>
      <w:ins w:id="226" w:author="Sjir Nijssen" w:date="2016-02-22T19:16:00Z">
        <w:r>
          <w:rPr>
            <w:lang w:val="en-US"/>
          </w:rPr>
          <w:t>is</w:t>
        </w:r>
        <w:proofErr w:type="gramEnd"/>
        <w:r>
          <w:rPr>
            <w:lang w:val="en-US"/>
          </w:rPr>
          <w:t xml:space="preserve"> a candidate for the democratic party.</w:t>
        </w:r>
      </w:ins>
    </w:p>
    <w:p w:rsidR="00F04E06" w:rsidRPr="00F04E06" w:rsidRDefault="00F04E06" w:rsidP="00E93616">
      <w:pPr>
        <w:rPr>
          <w:ins w:id="227" w:author="Sjir Nijssen" w:date="2016-02-22T18:32:00Z"/>
          <w:lang w:val="en-US"/>
          <w:rPrChange w:id="228" w:author="Sjir Nijssen" w:date="2016-02-22T19:11:00Z">
            <w:rPr>
              <w:ins w:id="229" w:author="Sjir Nijssen" w:date="2016-02-22T18:32:00Z"/>
              <w:b/>
              <w:sz w:val="32"/>
              <w:szCs w:val="32"/>
              <w:lang w:val="en-US"/>
            </w:rPr>
          </w:rPrChange>
        </w:rPr>
      </w:pPr>
      <w:ins w:id="230" w:author="Sjir Nijssen" w:date="2016-02-22T19:16:00Z">
        <w:r>
          <w:rPr>
            <w:lang w:val="en-US"/>
          </w:rPr>
          <w:t xml:space="preserve">“   2016 Donald Trump </w:t>
        </w:r>
      </w:ins>
      <w:ins w:id="231" w:author="Sjir Nijssen" w:date="2016-02-22T19:17:00Z">
        <w:r>
          <w:rPr>
            <w:lang w:val="en-US"/>
          </w:rPr>
          <w:t>“   “        “           “     “   republican party.</w:t>
        </w:r>
      </w:ins>
    </w:p>
    <w:p w:rsidR="00F92A0D" w:rsidRPr="00F92A0D" w:rsidRDefault="00F92A0D" w:rsidP="00E93616">
      <w:pPr>
        <w:rPr>
          <w:b/>
          <w:sz w:val="32"/>
          <w:szCs w:val="32"/>
          <w:lang w:val="en-US"/>
          <w:rPrChange w:id="232" w:author="Sjir Nijssen" w:date="2016-02-22T18:32:00Z">
            <w:rPr>
              <w:lang w:val="en-US"/>
            </w:rPr>
          </w:rPrChange>
        </w:rPr>
      </w:pPr>
    </w:p>
    <w:p w:rsidR="00C36393" w:rsidRDefault="00C36393" w:rsidP="00C36393">
      <w:pPr>
        <w:rPr>
          <w:lang w:val="en-US"/>
        </w:rPr>
      </w:pPr>
      <w:r>
        <w:rPr>
          <w:lang w:val="en-US"/>
        </w:rPr>
        <w:br w:type="page"/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lastRenderedPageBreak/>
        <w:t>Conceptual model as SIMF instances</w:t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NOTE: None of the following is suggested as a notation, this is just how it comes out in UML.</w:t>
      </w:r>
    </w:p>
    <w:p w:rsidR="00C36393" w:rsidRDefault="00C36393" w:rsidP="00E9361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1AF960A" wp14:editId="4CDF0035">
            <wp:extent cx="576072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06" w:rsidRDefault="00F04E06" w:rsidP="00E93616">
      <w:pPr>
        <w:rPr>
          <w:ins w:id="233" w:author="Sjir Nijssen" w:date="2016-02-22T19:19:00Z"/>
          <w:lang w:val="en-US"/>
        </w:rPr>
      </w:pPr>
    </w:p>
    <w:p w:rsidR="00F04E06" w:rsidRDefault="00F04E06" w:rsidP="00E93616">
      <w:pPr>
        <w:rPr>
          <w:ins w:id="234" w:author="Sjir Nijssen" w:date="2016-02-22T19:19:00Z"/>
          <w:lang w:val="en-US"/>
        </w:rPr>
      </w:pPr>
    </w:p>
    <w:p w:rsidR="00F04E06" w:rsidRDefault="00F04E06" w:rsidP="00E93616">
      <w:pPr>
        <w:rPr>
          <w:ins w:id="235" w:author="Sjir Nijssen" w:date="2016-02-22T19:19:00Z"/>
          <w:lang w:val="en-US"/>
        </w:rPr>
      </w:pPr>
    </w:p>
    <w:p w:rsidR="00F04E06" w:rsidRDefault="00F04E06" w:rsidP="00E93616">
      <w:pPr>
        <w:rPr>
          <w:ins w:id="236" w:author="Sjir Nijssen" w:date="2016-02-22T19:19:00Z"/>
          <w:lang w:val="en-US"/>
        </w:rPr>
      </w:pPr>
    </w:p>
    <w:p w:rsidR="00F04E06" w:rsidRDefault="00F04E06" w:rsidP="00E93616">
      <w:pPr>
        <w:rPr>
          <w:ins w:id="237" w:author="Sjir Nijssen" w:date="2016-02-22T19:19:00Z"/>
          <w:lang w:val="en-US"/>
        </w:rPr>
      </w:pPr>
    </w:p>
    <w:p w:rsidR="00F04E06" w:rsidRDefault="00F04E06" w:rsidP="00E93616">
      <w:pPr>
        <w:rPr>
          <w:ins w:id="238" w:author="Sjir Nijssen" w:date="2016-02-22T19:19:00Z"/>
          <w:lang w:val="en-US"/>
        </w:rPr>
      </w:pPr>
    </w:p>
    <w:p w:rsidR="00F04E06" w:rsidRDefault="00F04E06" w:rsidP="00E93616">
      <w:pPr>
        <w:rPr>
          <w:ins w:id="239" w:author="Sjir Nijssen" w:date="2016-02-22T19:19:00Z"/>
          <w:lang w:val="en-US"/>
        </w:rPr>
      </w:pPr>
    </w:p>
    <w:p w:rsidR="00F04E06" w:rsidRDefault="00F04E06" w:rsidP="00E93616">
      <w:pPr>
        <w:rPr>
          <w:ins w:id="240" w:author="Sjir Nijssen" w:date="2016-02-22T19:19:00Z"/>
          <w:lang w:val="en-US"/>
        </w:rPr>
      </w:pPr>
    </w:p>
    <w:p w:rsidR="00F04E06" w:rsidRDefault="00F04E06" w:rsidP="00E93616">
      <w:pPr>
        <w:rPr>
          <w:ins w:id="241" w:author="Sjir Nijssen" w:date="2016-02-22T19:19:00Z"/>
          <w:lang w:val="en-US"/>
        </w:rPr>
      </w:pPr>
    </w:p>
    <w:p w:rsidR="00F04E06" w:rsidRDefault="00F04E06" w:rsidP="00E93616">
      <w:pPr>
        <w:rPr>
          <w:ins w:id="242" w:author="Sjir Nijssen" w:date="2016-02-22T19:19:00Z"/>
          <w:lang w:val="en-US"/>
        </w:rPr>
      </w:pPr>
    </w:p>
    <w:p w:rsidR="00F04E06" w:rsidRDefault="00F04E06" w:rsidP="00E93616">
      <w:pPr>
        <w:rPr>
          <w:ins w:id="243" w:author="Sjir Nijssen" w:date="2016-02-22T19:19:00Z"/>
          <w:lang w:val="en-US"/>
        </w:rPr>
      </w:pPr>
    </w:p>
    <w:p w:rsidR="00F04E06" w:rsidRDefault="00F04E06" w:rsidP="00E93616">
      <w:pPr>
        <w:rPr>
          <w:ins w:id="244" w:author="Sjir Nijssen" w:date="2016-02-22T19:19:00Z"/>
          <w:lang w:val="en-US"/>
        </w:rPr>
      </w:pPr>
    </w:p>
    <w:p w:rsidR="00F04E06" w:rsidRDefault="00F04E06" w:rsidP="00E93616">
      <w:pPr>
        <w:rPr>
          <w:ins w:id="245" w:author="Sjir Nijssen" w:date="2016-02-22T19:19:00Z"/>
          <w:lang w:val="en-US"/>
        </w:rPr>
      </w:pPr>
    </w:p>
    <w:p w:rsidR="00F04E06" w:rsidRDefault="00F04E06" w:rsidP="00E93616">
      <w:pPr>
        <w:rPr>
          <w:ins w:id="246" w:author="Sjir Nijssen" w:date="2016-02-22T19:19:00Z"/>
          <w:lang w:val="en-US"/>
        </w:rPr>
      </w:pPr>
    </w:p>
    <w:p w:rsidR="00E45E24" w:rsidRDefault="00E45E24" w:rsidP="00E93616">
      <w:pPr>
        <w:rPr>
          <w:lang w:val="en-US"/>
        </w:rPr>
      </w:pPr>
      <w:r>
        <w:rPr>
          <w:lang w:val="en-US"/>
        </w:rPr>
        <w:lastRenderedPageBreak/>
        <w:t>Constraints as stated</w:t>
      </w:r>
    </w:p>
    <w:p w:rsidR="00E45E24" w:rsidRDefault="00E45E24" w:rsidP="00E9361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D75DB18" wp14:editId="671B2F3A">
            <wp:extent cx="5760720" cy="8015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C6" w:rsidRDefault="00F04E06" w:rsidP="00E93616">
      <w:pPr>
        <w:rPr>
          <w:ins w:id="247" w:author="Sjir Nijssen" w:date="2016-02-22T19:22:00Z"/>
          <w:lang w:val="en-US"/>
        </w:rPr>
      </w:pPr>
      <w:ins w:id="248" w:author="Sjir Nijssen" w:date="2016-02-22T19:19:00Z">
        <w:r>
          <w:rPr>
            <w:lang w:val="en-US"/>
          </w:rPr>
          <w:t xml:space="preserve">Sjir: I believe the SIMF Meta Model can’t represent the situation that a fact type is elementary and has </w:t>
        </w:r>
      </w:ins>
      <w:ins w:id="249" w:author="Sjir Nijssen" w:date="2016-02-22T19:20:00Z">
        <w:r w:rsidR="00205DC6">
          <w:rPr>
            <w:lang w:val="en-US"/>
          </w:rPr>
          <w:t xml:space="preserve">more than one uniqueness integrity rule. Think of a class in UML that has an attribute in a </w:t>
        </w:r>
        <w:r w:rsidR="00205DC6">
          <w:rPr>
            <w:lang w:val="en-US"/>
          </w:rPr>
          <w:lastRenderedPageBreak/>
          <w:t>position. C</w:t>
        </w:r>
      </w:ins>
      <w:ins w:id="250" w:author="Sjir Nijssen" w:date="2016-02-22T19:21:00Z">
        <w:r w:rsidR="00205DC6">
          <w:rPr>
            <w:lang w:val="en-US"/>
          </w:rPr>
          <w:t>lass and attribute are independent variables that determine the dependent variable position; class and position are independent variables that determine the dependent variable attribute.</w:t>
        </w:r>
      </w:ins>
    </w:p>
    <w:p w:rsidR="00F04E06" w:rsidRDefault="00205DC6" w:rsidP="00E93616">
      <w:pPr>
        <w:rPr>
          <w:ins w:id="251" w:author="Sjir Nijssen" w:date="2016-02-22T19:19:00Z"/>
          <w:lang w:val="en-US"/>
        </w:rPr>
      </w:pPr>
      <w:ins w:id="252" w:author="Sjir Nijssen" w:date="2016-02-22T19:22:00Z">
        <w:r>
          <w:rPr>
            <w:lang w:val="en-US"/>
          </w:rPr>
          <w:t>So my assertion is that the current Meta Model of SIMF does not provide this functionality</w:t>
        </w:r>
      </w:ins>
      <w:ins w:id="253" w:author="Sjir Nijssen" w:date="2016-02-22T19:23:00Z">
        <w:r>
          <w:rPr>
            <w:lang w:val="en-US"/>
          </w:rPr>
          <w:t>.</w:t>
        </w:r>
      </w:ins>
      <w:ins w:id="254" w:author="Sjir Nijssen" w:date="2016-02-22T19:21:00Z">
        <w:r>
          <w:rPr>
            <w:lang w:val="en-US"/>
          </w:rPr>
          <w:t xml:space="preserve"> </w:t>
        </w:r>
      </w:ins>
    </w:p>
    <w:p w:rsidR="00F04E06" w:rsidRDefault="00F04E06" w:rsidP="00E93616">
      <w:pPr>
        <w:rPr>
          <w:ins w:id="255" w:author="Sjir Nijssen" w:date="2016-02-22T19:19:00Z"/>
          <w:lang w:val="en-US"/>
        </w:rPr>
      </w:pPr>
    </w:p>
    <w:p w:rsidR="00F04E06" w:rsidRDefault="00F04E06" w:rsidP="00E93616">
      <w:pPr>
        <w:rPr>
          <w:ins w:id="256" w:author="Sjir Nijssen" w:date="2016-02-22T19:19:00Z"/>
          <w:lang w:val="en-US"/>
        </w:rPr>
      </w:pPr>
    </w:p>
    <w:p w:rsidR="00C36393" w:rsidRDefault="00C36393" w:rsidP="00E93616">
      <w:pPr>
        <w:rPr>
          <w:lang w:val="en-US"/>
        </w:rPr>
      </w:pPr>
      <w:r>
        <w:rPr>
          <w:lang w:val="en-US"/>
        </w:rPr>
        <w:t>Some common values</w:t>
      </w:r>
    </w:p>
    <w:p w:rsidR="00C36393" w:rsidRDefault="00C36393" w:rsidP="00E9361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9E86BCA" wp14:editId="251DA43C">
            <wp:extent cx="5760720" cy="623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People of interest</w:t>
      </w:r>
    </w:p>
    <w:p w:rsidR="00C36393" w:rsidRDefault="00C36393" w:rsidP="00E93616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421312B0" wp14:editId="55D464B4">
            <wp:extent cx="5760720" cy="623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C6" w:rsidRDefault="00205DC6" w:rsidP="00E93616">
      <w:pPr>
        <w:rPr>
          <w:ins w:id="257" w:author="Sjir Nijssen" w:date="2016-02-22T19:23:00Z"/>
          <w:lang w:val="en-US"/>
        </w:rPr>
      </w:pPr>
    </w:p>
    <w:p w:rsidR="00205DC6" w:rsidRDefault="00205DC6" w:rsidP="00E93616">
      <w:pPr>
        <w:rPr>
          <w:ins w:id="258" w:author="Sjir Nijssen" w:date="2016-02-22T19:23:00Z"/>
          <w:lang w:val="en-US"/>
        </w:rPr>
      </w:pPr>
    </w:p>
    <w:p w:rsidR="00205DC6" w:rsidRDefault="00205DC6" w:rsidP="00E93616">
      <w:pPr>
        <w:rPr>
          <w:ins w:id="259" w:author="Sjir Nijssen" w:date="2016-02-22T19:23:00Z"/>
          <w:lang w:val="en-US"/>
        </w:rPr>
      </w:pPr>
    </w:p>
    <w:p w:rsidR="00205DC6" w:rsidRDefault="00205DC6" w:rsidP="00E93616">
      <w:pPr>
        <w:rPr>
          <w:ins w:id="260" w:author="Sjir Nijssen" w:date="2016-02-22T19:23:00Z"/>
          <w:lang w:val="en-US"/>
        </w:rPr>
      </w:pPr>
    </w:p>
    <w:p w:rsidR="00205DC6" w:rsidRDefault="00205DC6" w:rsidP="00E93616">
      <w:pPr>
        <w:rPr>
          <w:ins w:id="261" w:author="Sjir Nijssen" w:date="2016-02-22T19:23:00Z"/>
          <w:lang w:val="en-US"/>
        </w:rPr>
      </w:pPr>
    </w:p>
    <w:p w:rsidR="00205DC6" w:rsidRDefault="00205DC6" w:rsidP="00E93616">
      <w:pPr>
        <w:rPr>
          <w:ins w:id="262" w:author="Sjir Nijssen" w:date="2016-02-22T19:23:00Z"/>
          <w:lang w:val="en-US"/>
        </w:rPr>
      </w:pPr>
    </w:p>
    <w:p w:rsidR="00205DC6" w:rsidRDefault="00205DC6" w:rsidP="00E93616">
      <w:pPr>
        <w:rPr>
          <w:ins w:id="263" w:author="Sjir Nijssen" w:date="2016-02-22T19:23:00Z"/>
          <w:lang w:val="en-US"/>
        </w:rPr>
      </w:pPr>
    </w:p>
    <w:p w:rsidR="00205DC6" w:rsidRDefault="00205DC6" w:rsidP="00E93616">
      <w:pPr>
        <w:rPr>
          <w:ins w:id="264" w:author="Sjir Nijssen" w:date="2016-02-22T19:23:00Z"/>
          <w:lang w:val="en-US"/>
        </w:rPr>
      </w:pPr>
    </w:p>
    <w:p w:rsidR="00205DC6" w:rsidRDefault="00205DC6" w:rsidP="00E93616">
      <w:pPr>
        <w:rPr>
          <w:ins w:id="265" w:author="Sjir Nijssen" w:date="2016-02-22T19:23:00Z"/>
          <w:lang w:val="en-US"/>
        </w:rPr>
      </w:pPr>
    </w:p>
    <w:p w:rsidR="00C36393" w:rsidRDefault="00C36393" w:rsidP="00E93616">
      <w:pPr>
        <w:rPr>
          <w:lang w:val="en-US"/>
        </w:rPr>
      </w:pPr>
      <w:r>
        <w:rPr>
          <w:lang w:val="en-US"/>
        </w:rPr>
        <w:lastRenderedPageBreak/>
        <w:t>The 2008 Iowa primaries</w:t>
      </w:r>
    </w:p>
    <w:p w:rsidR="00C36393" w:rsidRDefault="00C36393" w:rsidP="00E9361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723328A" wp14:editId="3FC22105">
            <wp:extent cx="5760720" cy="5331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C6" w:rsidRDefault="00205DC6" w:rsidP="00E93616">
      <w:pPr>
        <w:rPr>
          <w:ins w:id="266" w:author="Sjir Nijssen" w:date="2016-02-22T19:23:00Z"/>
          <w:lang w:val="en-US"/>
        </w:rPr>
      </w:pPr>
    </w:p>
    <w:p w:rsidR="00205DC6" w:rsidRDefault="00205DC6" w:rsidP="00E93616">
      <w:pPr>
        <w:rPr>
          <w:ins w:id="267" w:author="Sjir Nijssen" w:date="2016-02-22T19:23:00Z"/>
          <w:lang w:val="en-US"/>
        </w:rPr>
      </w:pPr>
    </w:p>
    <w:p w:rsidR="00205DC6" w:rsidRDefault="00205DC6" w:rsidP="00E93616">
      <w:pPr>
        <w:rPr>
          <w:ins w:id="268" w:author="Sjir Nijssen" w:date="2016-02-22T19:23:00Z"/>
          <w:lang w:val="en-US"/>
        </w:rPr>
      </w:pPr>
    </w:p>
    <w:p w:rsidR="00205DC6" w:rsidRDefault="00205DC6" w:rsidP="00E93616">
      <w:pPr>
        <w:rPr>
          <w:ins w:id="269" w:author="Sjir Nijssen" w:date="2016-02-22T19:23:00Z"/>
          <w:lang w:val="en-US"/>
        </w:rPr>
      </w:pPr>
    </w:p>
    <w:p w:rsidR="00205DC6" w:rsidRDefault="00205DC6" w:rsidP="00E93616">
      <w:pPr>
        <w:rPr>
          <w:ins w:id="270" w:author="Sjir Nijssen" w:date="2016-02-22T19:23:00Z"/>
          <w:lang w:val="en-US"/>
        </w:rPr>
      </w:pPr>
    </w:p>
    <w:p w:rsidR="00205DC6" w:rsidRDefault="00205DC6" w:rsidP="00E93616">
      <w:pPr>
        <w:rPr>
          <w:ins w:id="271" w:author="Sjir Nijssen" w:date="2016-02-22T19:23:00Z"/>
          <w:lang w:val="en-US"/>
        </w:rPr>
      </w:pPr>
    </w:p>
    <w:p w:rsidR="00205DC6" w:rsidRDefault="00205DC6" w:rsidP="00E93616">
      <w:pPr>
        <w:rPr>
          <w:ins w:id="272" w:author="Sjir Nijssen" w:date="2016-02-22T19:23:00Z"/>
          <w:lang w:val="en-US"/>
        </w:rPr>
      </w:pPr>
    </w:p>
    <w:p w:rsidR="00205DC6" w:rsidRDefault="00205DC6" w:rsidP="00E93616">
      <w:pPr>
        <w:rPr>
          <w:ins w:id="273" w:author="Sjir Nijssen" w:date="2016-02-22T19:23:00Z"/>
          <w:lang w:val="en-US"/>
        </w:rPr>
      </w:pPr>
    </w:p>
    <w:p w:rsidR="00205DC6" w:rsidRDefault="00205DC6" w:rsidP="00E93616">
      <w:pPr>
        <w:rPr>
          <w:ins w:id="274" w:author="Sjir Nijssen" w:date="2016-02-22T19:23:00Z"/>
          <w:lang w:val="en-US"/>
        </w:rPr>
      </w:pPr>
    </w:p>
    <w:p w:rsidR="00205DC6" w:rsidRDefault="00205DC6" w:rsidP="00E93616">
      <w:pPr>
        <w:rPr>
          <w:ins w:id="275" w:author="Sjir Nijssen" w:date="2016-02-22T19:23:00Z"/>
          <w:lang w:val="en-US"/>
        </w:rPr>
      </w:pPr>
    </w:p>
    <w:p w:rsidR="00C36393" w:rsidRDefault="00C36393" w:rsidP="00E93616">
      <w:pPr>
        <w:rPr>
          <w:lang w:val="en-US"/>
        </w:rPr>
      </w:pPr>
      <w:r>
        <w:rPr>
          <w:lang w:val="en-US"/>
        </w:rPr>
        <w:t>Obama candidacy and results in 2008 Iowa</w:t>
      </w:r>
    </w:p>
    <w:p w:rsidR="00C36393" w:rsidRDefault="00C36393" w:rsidP="00E93616">
      <w:pPr>
        <w:rPr>
          <w:ins w:id="276" w:author="Sjir Nijssen" w:date="2016-02-22T19:30:00Z"/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64AF4619" wp14:editId="409FFB05">
            <wp:extent cx="5760720" cy="3923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A1" w:rsidRDefault="000005A1" w:rsidP="000005A1">
      <w:pPr>
        <w:rPr>
          <w:ins w:id="277" w:author="Sjir Nijssen" w:date="2016-02-22T19:30:00Z"/>
          <w:lang w:val="en-US"/>
        </w:rPr>
      </w:pPr>
      <w:ins w:id="278" w:author="Sjir Nijssen" w:date="2016-02-22T19:30:00Z">
        <w:r>
          <w:rPr>
            <w:lang w:val="en-US"/>
          </w:rPr>
          <w:t xml:space="preserve">In more than one co-creation in Europe we have come to the conclusion that the most effective way to validate a Domain model (M1) is to use a representative set of examples (M0) in a multidisciplinary group. I think the format used above would make little chance of getting accepted as a presentation in a multidisciplinary group. </w:t>
        </w:r>
      </w:ins>
    </w:p>
    <w:p w:rsidR="000005A1" w:rsidRDefault="000005A1" w:rsidP="00E93616">
      <w:pPr>
        <w:rPr>
          <w:ins w:id="279" w:author="Sjir Nijssen" w:date="2016-02-22T19:30:00Z"/>
          <w:lang w:val="en-US"/>
        </w:rPr>
      </w:pPr>
    </w:p>
    <w:p w:rsidR="000005A1" w:rsidRDefault="000005A1" w:rsidP="00E93616">
      <w:pPr>
        <w:rPr>
          <w:ins w:id="280" w:author="Sjir Nijssen" w:date="2016-02-22T19:30:00Z"/>
          <w:lang w:val="en-US"/>
        </w:rPr>
      </w:pPr>
    </w:p>
    <w:p w:rsidR="000005A1" w:rsidRDefault="000005A1" w:rsidP="00E93616">
      <w:pPr>
        <w:rPr>
          <w:ins w:id="281" w:author="Sjir Nijssen" w:date="2016-02-22T19:30:00Z"/>
          <w:lang w:val="en-US"/>
        </w:rPr>
      </w:pPr>
    </w:p>
    <w:p w:rsidR="000005A1" w:rsidRDefault="000005A1" w:rsidP="00E93616">
      <w:pPr>
        <w:rPr>
          <w:lang w:val="en-US"/>
        </w:rPr>
      </w:pPr>
    </w:p>
    <w:p w:rsidR="00C36393" w:rsidRDefault="00C36393" w:rsidP="00E93616">
      <w:pPr>
        <w:rPr>
          <w:lang w:val="en-US"/>
        </w:rPr>
      </w:pPr>
      <w:r>
        <w:rPr>
          <w:lang w:val="en-US"/>
        </w:rPr>
        <w:t>Hillary’s candidacy and results in 2008</w:t>
      </w:r>
    </w:p>
    <w:p w:rsidR="00C36393" w:rsidRDefault="00C36393" w:rsidP="00E93616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4B50DAC5" wp14:editId="49B6EA72">
            <wp:extent cx="5760720" cy="342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3" w:rsidRDefault="00C36393" w:rsidP="00E93616">
      <w:pPr>
        <w:rPr>
          <w:lang w:val="en-US"/>
        </w:rPr>
      </w:pPr>
      <w:r>
        <w:rPr>
          <w:lang w:val="en-US"/>
        </w:rPr>
        <w:t>The 2016 New Hampshire Primary and Hillary’s result</w:t>
      </w:r>
    </w:p>
    <w:p w:rsidR="00C36393" w:rsidRDefault="00C36393" w:rsidP="00E93616">
      <w:pPr>
        <w:rPr>
          <w:ins w:id="282" w:author="Sjir Nijssen" w:date="2016-02-22T19:28:00Z"/>
          <w:lang w:val="en-US"/>
        </w:rPr>
      </w:pPr>
      <w:r>
        <w:rPr>
          <w:noProof/>
          <w:lang w:eastAsia="nl-NL"/>
        </w:rPr>
        <w:drawing>
          <wp:inline distT="0" distB="0" distL="0" distR="0" wp14:anchorId="6F1A87B1" wp14:editId="17501941">
            <wp:extent cx="5760720" cy="454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C6" w:rsidRDefault="00205DC6" w:rsidP="00E93616">
      <w:pPr>
        <w:rPr>
          <w:ins w:id="283" w:author="Sjir Nijssen" w:date="2016-02-22T19:28:00Z"/>
          <w:lang w:val="en-US"/>
        </w:rPr>
      </w:pPr>
    </w:p>
    <w:p w:rsidR="00205DC6" w:rsidRDefault="00205DC6" w:rsidP="00E93616">
      <w:pPr>
        <w:rPr>
          <w:ins w:id="284" w:author="Sjir Nijssen" w:date="2016-02-22T19:28:00Z"/>
          <w:lang w:val="en-US"/>
        </w:rPr>
      </w:pPr>
      <w:ins w:id="285" w:author="Sjir Nijssen" w:date="2016-02-22T19:28:00Z">
        <w:r>
          <w:rPr>
            <w:lang w:val="en-US"/>
          </w:rPr>
          <w:lastRenderedPageBreak/>
          <w:t>Cory,</w:t>
        </w:r>
      </w:ins>
    </w:p>
    <w:p w:rsidR="00205DC6" w:rsidRDefault="00205DC6" w:rsidP="00E93616">
      <w:pPr>
        <w:rPr>
          <w:ins w:id="286" w:author="Sjir Nijssen" w:date="2016-02-22T19:28:00Z"/>
          <w:lang w:val="en-US"/>
        </w:rPr>
      </w:pPr>
    </w:p>
    <w:p w:rsidR="00205DC6" w:rsidRPr="00E93616" w:rsidRDefault="00205DC6" w:rsidP="00E93616">
      <w:pPr>
        <w:rPr>
          <w:lang w:val="en-US"/>
        </w:rPr>
      </w:pPr>
      <w:ins w:id="287" w:author="Sjir Nijssen" w:date="2016-02-22T19:28:00Z">
        <w:r>
          <w:rPr>
            <w:lang w:val="en-US"/>
          </w:rPr>
          <w:t xml:space="preserve">One of my major problems with the current SIMF Meta Model is that it does not have both a role, a variable and a way to specify which variables make up a role. </w:t>
        </w:r>
      </w:ins>
      <w:ins w:id="288" w:author="Sjir Nijssen" w:date="2016-02-22T19:29:00Z">
        <w:r>
          <w:rPr>
            <w:lang w:val="en-US"/>
          </w:rPr>
          <w:t>That means that an automatic transformation from a SIMF domain model to its RDF representation or a UML representation is not possible.</w:t>
        </w:r>
      </w:ins>
    </w:p>
    <w:sectPr w:rsidR="00205DC6" w:rsidRPr="00E93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2903C1"/>
    <w:multiLevelType w:val="hybridMultilevel"/>
    <w:tmpl w:val="4C90A3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jir Nijssen">
    <w15:presenceInfo w15:providerId="AD" w15:userId="S-1-5-21-1972550957-293740707-1611388811-1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16"/>
    <w:rsid w:val="000005A1"/>
    <w:rsid w:val="0000504C"/>
    <w:rsid w:val="0000648F"/>
    <w:rsid w:val="000067E2"/>
    <w:rsid w:val="00012398"/>
    <w:rsid w:val="000129B4"/>
    <w:rsid w:val="000142E8"/>
    <w:rsid w:val="00032ACC"/>
    <w:rsid w:val="0003326D"/>
    <w:rsid w:val="000334AC"/>
    <w:rsid w:val="00033576"/>
    <w:rsid w:val="000352F4"/>
    <w:rsid w:val="00043245"/>
    <w:rsid w:val="00044167"/>
    <w:rsid w:val="00044678"/>
    <w:rsid w:val="0004516B"/>
    <w:rsid w:val="00047A97"/>
    <w:rsid w:val="00052CA1"/>
    <w:rsid w:val="00054099"/>
    <w:rsid w:val="00055EBC"/>
    <w:rsid w:val="00056D58"/>
    <w:rsid w:val="00057C7A"/>
    <w:rsid w:val="00060AC7"/>
    <w:rsid w:val="00060C66"/>
    <w:rsid w:val="00062A7A"/>
    <w:rsid w:val="00065D30"/>
    <w:rsid w:val="00067091"/>
    <w:rsid w:val="00070DAD"/>
    <w:rsid w:val="0007224B"/>
    <w:rsid w:val="00074849"/>
    <w:rsid w:val="00083C2B"/>
    <w:rsid w:val="00084F4F"/>
    <w:rsid w:val="000858CF"/>
    <w:rsid w:val="00086F36"/>
    <w:rsid w:val="000916AC"/>
    <w:rsid w:val="0009495B"/>
    <w:rsid w:val="00095123"/>
    <w:rsid w:val="000952C1"/>
    <w:rsid w:val="000A1A61"/>
    <w:rsid w:val="000A2746"/>
    <w:rsid w:val="000A4AFB"/>
    <w:rsid w:val="000B0C3B"/>
    <w:rsid w:val="000B18E8"/>
    <w:rsid w:val="000B1BE2"/>
    <w:rsid w:val="000B31BB"/>
    <w:rsid w:val="000B7BC6"/>
    <w:rsid w:val="000C15D7"/>
    <w:rsid w:val="000C2027"/>
    <w:rsid w:val="000C7FDE"/>
    <w:rsid w:val="000D22A4"/>
    <w:rsid w:val="000D3E0F"/>
    <w:rsid w:val="000D5F1F"/>
    <w:rsid w:val="000D795E"/>
    <w:rsid w:val="000D7F0E"/>
    <w:rsid w:val="000E0281"/>
    <w:rsid w:val="000E32A0"/>
    <w:rsid w:val="000E77D0"/>
    <w:rsid w:val="000F19EF"/>
    <w:rsid w:val="000F2B32"/>
    <w:rsid w:val="000F2CEB"/>
    <w:rsid w:val="000F35D1"/>
    <w:rsid w:val="000F52B1"/>
    <w:rsid w:val="000F68AB"/>
    <w:rsid w:val="000F7481"/>
    <w:rsid w:val="001008F0"/>
    <w:rsid w:val="001038D5"/>
    <w:rsid w:val="00105636"/>
    <w:rsid w:val="0011648E"/>
    <w:rsid w:val="00116ABE"/>
    <w:rsid w:val="00126576"/>
    <w:rsid w:val="001267F1"/>
    <w:rsid w:val="001303C0"/>
    <w:rsid w:val="00131BB9"/>
    <w:rsid w:val="00131DD7"/>
    <w:rsid w:val="00134B2C"/>
    <w:rsid w:val="00137937"/>
    <w:rsid w:val="001379B0"/>
    <w:rsid w:val="001409DF"/>
    <w:rsid w:val="00141B49"/>
    <w:rsid w:val="00142F3D"/>
    <w:rsid w:val="00145257"/>
    <w:rsid w:val="001460B2"/>
    <w:rsid w:val="0014716F"/>
    <w:rsid w:val="001515A9"/>
    <w:rsid w:val="00157AB3"/>
    <w:rsid w:val="00162BB4"/>
    <w:rsid w:val="00162EEE"/>
    <w:rsid w:val="00165C09"/>
    <w:rsid w:val="00166CAF"/>
    <w:rsid w:val="00173079"/>
    <w:rsid w:val="001754FC"/>
    <w:rsid w:val="00181853"/>
    <w:rsid w:val="001821E1"/>
    <w:rsid w:val="001833B5"/>
    <w:rsid w:val="00190042"/>
    <w:rsid w:val="00193040"/>
    <w:rsid w:val="001A2935"/>
    <w:rsid w:val="001A7AC0"/>
    <w:rsid w:val="001B2D7B"/>
    <w:rsid w:val="001B5E40"/>
    <w:rsid w:val="001C3914"/>
    <w:rsid w:val="001C69C6"/>
    <w:rsid w:val="001D0C52"/>
    <w:rsid w:val="001D5162"/>
    <w:rsid w:val="001D5DC3"/>
    <w:rsid w:val="001D6412"/>
    <w:rsid w:val="001D762E"/>
    <w:rsid w:val="001E0FCA"/>
    <w:rsid w:val="001E194E"/>
    <w:rsid w:val="001E2B3A"/>
    <w:rsid w:val="001E40A3"/>
    <w:rsid w:val="001E52BD"/>
    <w:rsid w:val="001F57F0"/>
    <w:rsid w:val="001F722E"/>
    <w:rsid w:val="002032AD"/>
    <w:rsid w:val="00205DC6"/>
    <w:rsid w:val="00206D85"/>
    <w:rsid w:val="002113FC"/>
    <w:rsid w:val="00211918"/>
    <w:rsid w:val="00212C05"/>
    <w:rsid w:val="0021587B"/>
    <w:rsid w:val="002161BD"/>
    <w:rsid w:val="0021623E"/>
    <w:rsid w:val="00216EDD"/>
    <w:rsid w:val="00221EDE"/>
    <w:rsid w:val="00222D22"/>
    <w:rsid w:val="00230F85"/>
    <w:rsid w:val="002362FD"/>
    <w:rsid w:val="00240DAA"/>
    <w:rsid w:val="002440D5"/>
    <w:rsid w:val="002474CA"/>
    <w:rsid w:val="00247F97"/>
    <w:rsid w:val="002513C0"/>
    <w:rsid w:val="00253356"/>
    <w:rsid w:val="00264D75"/>
    <w:rsid w:val="00272363"/>
    <w:rsid w:val="002746C7"/>
    <w:rsid w:val="002747D6"/>
    <w:rsid w:val="0027698C"/>
    <w:rsid w:val="00280BC7"/>
    <w:rsid w:val="00280C64"/>
    <w:rsid w:val="00281CFE"/>
    <w:rsid w:val="00291864"/>
    <w:rsid w:val="00296A71"/>
    <w:rsid w:val="002A1C41"/>
    <w:rsid w:val="002A25EC"/>
    <w:rsid w:val="002A3042"/>
    <w:rsid w:val="002B13CA"/>
    <w:rsid w:val="002B24F1"/>
    <w:rsid w:val="002B3C0D"/>
    <w:rsid w:val="002C07E3"/>
    <w:rsid w:val="002C089B"/>
    <w:rsid w:val="002C32D8"/>
    <w:rsid w:val="002C54CE"/>
    <w:rsid w:val="002C7B7B"/>
    <w:rsid w:val="002D29C0"/>
    <w:rsid w:val="002D2FC3"/>
    <w:rsid w:val="002F03E2"/>
    <w:rsid w:val="002F0B5F"/>
    <w:rsid w:val="002F25D7"/>
    <w:rsid w:val="002F3B2A"/>
    <w:rsid w:val="002F42C6"/>
    <w:rsid w:val="00300FE8"/>
    <w:rsid w:val="00301C91"/>
    <w:rsid w:val="003058C3"/>
    <w:rsid w:val="00315E9F"/>
    <w:rsid w:val="003160FC"/>
    <w:rsid w:val="00316B89"/>
    <w:rsid w:val="00326985"/>
    <w:rsid w:val="003363D1"/>
    <w:rsid w:val="003561C4"/>
    <w:rsid w:val="00356BB9"/>
    <w:rsid w:val="00357A5B"/>
    <w:rsid w:val="00357A82"/>
    <w:rsid w:val="00360280"/>
    <w:rsid w:val="00362212"/>
    <w:rsid w:val="00363500"/>
    <w:rsid w:val="003679F9"/>
    <w:rsid w:val="0037058A"/>
    <w:rsid w:val="003725F6"/>
    <w:rsid w:val="0037558A"/>
    <w:rsid w:val="003758D0"/>
    <w:rsid w:val="00375F08"/>
    <w:rsid w:val="003817D5"/>
    <w:rsid w:val="00390A72"/>
    <w:rsid w:val="003A3342"/>
    <w:rsid w:val="003A3CF5"/>
    <w:rsid w:val="003A46C0"/>
    <w:rsid w:val="003B3BC0"/>
    <w:rsid w:val="003B6894"/>
    <w:rsid w:val="003C0439"/>
    <w:rsid w:val="003C32B8"/>
    <w:rsid w:val="003C36D7"/>
    <w:rsid w:val="003C70E6"/>
    <w:rsid w:val="003D0E6F"/>
    <w:rsid w:val="003E4D76"/>
    <w:rsid w:val="003E5E02"/>
    <w:rsid w:val="003E62F9"/>
    <w:rsid w:val="003F1A30"/>
    <w:rsid w:val="003F67A9"/>
    <w:rsid w:val="003F6EC6"/>
    <w:rsid w:val="00401FFF"/>
    <w:rsid w:val="004020CF"/>
    <w:rsid w:val="00402B74"/>
    <w:rsid w:val="00413F3B"/>
    <w:rsid w:val="00423D2D"/>
    <w:rsid w:val="00426EA6"/>
    <w:rsid w:val="00430A92"/>
    <w:rsid w:val="004404DB"/>
    <w:rsid w:val="00441AE0"/>
    <w:rsid w:val="00443A57"/>
    <w:rsid w:val="0044582B"/>
    <w:rsid w:val="00445B7D"/>
    <w:rsid w:val="004560A1"/>
    <w:rsid w:val="00461594"/>
    <w:rsid w:val="00461DD1"/>
    <w:rsid w:val="0046377F"/>
    <w:rsid w:val="00465C62"/>
    <w:rsid w:val="0046777C"/>
    <w:rsid w:val="00474944"/>
    <w:rsid w:val="0048759B"/>
    <w:rsid w:val="00490272"/>
    <w:rsid w:val="00497F20"/>
    <w:rsid w:val="004A205F"/>
    <w:rsid w:val="004A5506"/>
    <w:rsid w:val="004A74EA"/>
    <w:rsid w:val="004C03FA"/>
    <w:rsid w:val="004C1ED1"/>
    <w:rsid w:val="004D3B2F"/>
    <w:rsid w:val="004D7217"/>
    <w:rsid w:val="004E040B"/>
    <w:rsid w:val="004E55E2"/>
    <w:rsid w:val="004F1E11"/>
    <w:rsid w:val="00503C31"/>
    <w:rsid w:val="00510ECB"/>
    <w:rsid w:val="00517809"/>
    <w:rsid w:val="00521303"/>
    <w:rsid w:val="0052209E"/>
    <w:rsid w:val="0052745E"/>
    <w:rsid w:val="00532A98"/>
    <w:rsid w:val="00536644"/>
    <w:rsid w:val="00540938"/>
    <w:rsid w:val="005431FE"/>
    <w:rsid w:val="00543B5D"/>
    <w:rsid w:val="00550EDB"/>
    <w:rsid w:val="00551CC6"/>
    <w:rsid w:val="00552733"/>
    <w:rsid w:val="005571CB"/>
    <w:rsid w:val="00557A0B"/>
    <w:rsid w:val="00561627"/>
    <w:rsid w:val="00566F5B"/>
    <w:rsid w:val="0056717E"/>
    <w:rsid w:val="00571FB8"/>
    <w:rsid w:val="005808E8"/>
    <w:rsid w:val="00580987"/>
    <w:rsid w:val="005809B7"/>
    <w:rsid w:val="00581223"/>
    <w:rsid w:val="005820ED"/>
    <w:rsid w:val="005825B3"/>
    <w:rsid w:val="00582DC6"/>
    <w:rsid w:val="00583016"/>
    <w:rsid w:val="00586773"/>
    <w:rsid w:val="0059248F"/>
    <w:rsid w:val="00594003"/>
    <w:rsid w:val="005A28F3"/>
    <w:rsid w:val="005A2A4D"/>
    <w:rsid w:val="005A4375"/>
    <w:rsid w:val="005B0101"/>
    <w:rsid w:val="005B4391"/>
    <w:rsid w:val="005B4D94"/>
    <w:rsid w:val="005B5CCE"/>
    <w:rsid w:val="005B650A"/>
    <w:rsid w:val="005B69FB"/>
    <w:rsid w:val="005C14EE"/>
    <w:rsid w:val="005C7987"/>
    <w:rsid w:val="005C7F1D"/>
    <w:rsid w:val="005D05B8"/>
    <w:rsid w:val="005D0BC1"/>
    <w:rsid w:val="005D19F9"/>
    <w:rsid w:val="005D2F75"/>
    <w:rsid w:val="005D351C"/>
    <w:rsid w:val="005D75ED"/>
    <w:rsid w:val="005E10BF"/>
    <w:rsid w:val="005E34DC"/>
    <w:rsid w:val="005E6088"/>
    <w:rsid w:val="005E757F"/>
    <w:rsid w:val="005F7EF9"/>
    <w:rsid w:val="0060159D"/>
    <w:rsid w:val="006043F9"/>
    <w:rsid w:val="00607D65"/>
    <w:rsid w:val="00610163"/>
    <w:rsid w:val="006132AB"/>
    <w:rsid w:val="006148D0"/>
    <w:rsid w:val="0062240F"/>
    <w:rsid w:val="00623055"/>
    <w:rsid w:val="00624015"/>
    <w:rsid w:val="00624104"/>
    <w:rsid w:val="0063035C"/>
    <w:rsid w:val="006311B3"/>
    <w:rsid w:val="00631A30"/>
    <w:rsid w:val="00633E74"/>
    <w:rsid w:val="00636584"/>
    <w:rsid w:val="00637FE9"/>
    <w:rsid w:val="00640B80"/>
    <w:rsid w:val="0064751E"/>
    <w:rsid w:val="00657F4B"/>
    <w:rsid w:val="006679B2"/>
    <w:rsid w:val="00673F66"/>
    <w:rsid w:val="006835AF"/>
    <w:rsid w:val="006850D4"/>
    <w:rsid w:val="00686323"/>
    <w:rsid w:val="006869FE"/>
    <w:rsid w:val="00692397"/>
    <w:rsid w:val="0069296B"/>
    <w:rsid w:val="00694984"/>
    <w:rsid w:val="006953C8"/>
    <w:rsid w:val="0069727C"/>
    <w:rsid w:val="006A2409"/>
    <w:rsid w:val="006A25E7"/>
    <w:rsid w:val="006A3BBD"/>
    <w:rsid w:val="006A7B35"/>
    <w:rsid w:val="006B1E2C"/>
    <w:rsid w:val="006C07E2"/>
    <w:rsid w:val="006C1425"/>
    <w:rsid w:val="006C4ABB"/>
    <w:rsid w:val="006C55DC"/>
    <w:rsid w:val="006C584A"/>
    <w:rsid w:val="006C775C"/>
    <w:rsid w:val="006D269C"/>
    <w:rsid w:val="006D7139"/>
    <w:rsid w:val="006E3951"/>
    <w:rsid w:val="006F01E3"/>
    <w:rsid w:val="006F127D"/>
    <w:rsid w:val="006F23EA"/>
    <w:rsid w:val="006F4C9F"/>
    <w:rsid w:val="006F56D7"/>
    <w:rsid w:val="00700568"/>
    <w:rsid w:val="007033A1"/>
    <w:rsid w:val="0070524C"/>
    <w:rsid w:val="00705320"/>
    <w:rsid w:val="00706F02"/>
    <w:rsid w:val="00707643"/>
    <w:rsid w:val="00715825"/>
    <w:rsid w:val="0071706F"/>
    <w:rsid w:val="00721DAF"/>
    <w:rsid w:val="007240E9"/>
    <w:rsid w:val="0072560E"/>
    <w:rsid w:val="00730C31"/>
    <w:rsid w:val="00731609"/>
    <w:rsid w:val="00732E47"/>
    <w:rsid w:val="007366BB"/>
    <w:rsid w:val="007403A4"/>
    <w:rsid w:val="007403EE"/>
    <w:rsid w:val="00742926"/>
    <w:rsid w:val="0074744B"/>
    <w:rsid w:val="00756217"/>
    <w:rsid w:val="00760915"/>
    <w:rsid w:val="007609CC"/>
    <w:rsid w:val="00761920"/>
    <w:rsid w:val="0076462C"/>
    <w:rsid w:val="00765015"/>
    <w:rsid w:val="007657E2"/>
    <w:rsid w:val="00772C4D"/>
    <w:rsid w:val="00774762"/>
    <w:rsid w:val="00783069"/>
    <w:rsid w:val="00783800"/>
    <w:rsid w:val="0078607B"/>
    <w:rsid w:val="007860A0"/>
    <w:rsid w:val="007963BD"/>
    <w:rsid w:val="00796DA0"/>
    <w:rsid w:val="007A1714"/>
    <w:rsid w:val="007A5E89"/>
    <w:rsid w:val="007B1231"/>
    <w:rsid w:val="007B2753"/>
    <w:rsid w:val="007B3DD2"/>
    <w:rsid w:val="007C6937"/>
    <w:rsid w:val="007D3E3B"/>
    <w:rsid w:val="007D624D"/>
    <w:rsid w:val="007D664E"/>
    <w:rsid w:val="007E4E6F"/>
    <w:rsid w:val="007E65B2"/>
    <w:rsid w:val="007F44FB"/>
    <w:rsid w:val="00804775"/>
    <w:rsid w:val="00806935"/>
    <w:rsid w:val="00811D84"/>
    <w:rsid w:val="00814A87"/>
    <w:rsid w:val="008155D2"/>
    <w:rsid w:val="00816D6F"/>
    <w:rsid w:val="00824083"/>
    <w:rsid w:val="00824DB9"/>
    <w:rsid w:val="00830131"/>
    <w:rsid w:val="00834DB7"/>
    <w:rsid w:val="00836C11"/>
    <w:rsid w:val="00840219"/>
    <w:rsid w:val="00840371"/>
    <w:rsid w:val="0084071E"/>
    <w:rsid w:val="008424A7"/>
    <w:rsid w:val="008439B4"/>
    <w:rsid w:val="00846ECE"/>
    <w:rsid w:val="0085207D"/>
    <w:rsid w:val="0085417D"/>
    <w:rsid w:val="0085444D"/>
    <w:rsid w:val="00864439"/>
    <w:rsid w:val="00873B32"/>
    <w:rsid w:val="0088021B"/>
    <w:rsid w:val="0088116E"/>
    <w:rsid w:val="008812CE"/>
    <w:rsid w:val="00886115"/>
    <w:rsid w:val="0089047B"/>
    <w:rsid w:val="008924C6"/>
    <w:rsid w:val="00893669"/>
    <w:rsid w:val="008951B7"/>
    <w:rsid w:val="008A192B"/>
    <w:rsid w:val="008A4868"/>
    <w:rsid w:val="008A4FBC"/>
    <w:rsid w:val="008A6B05"/>
    <w:rsid w:val="008A6D7D"/>
    <w:rsid w:val="008B197C"/>
    <w:rsid w:val="008B1C89"/>
    <w:rsid w:val="008B2601"/>
    <w:rsid w:val="008B7A78"/>
    <w:rsid w:val="008C166B"/>
    <w:rsid w:val="008C1C15"/>
    <w:rsid w:val="008C5026"/>
    <w:rsid w:val="008D0818"/>
    <w:rsid w:val="008D0E9C"/>
    <w:rsid w:val="008D4CE5"/>
    <w:rsid w:val="008D4EED"/>
    <w:rsid w:val="008D524C"/>
    <w:rsid w:val="008E0A7D"/>
    <w:rsid w:val="008E3754"/>
    <w:rsid w:val="008E681B"/>
    <w:rsid w:val="008F2176"/>
    <w:rsid w:val="008F2C81"/>
    <w:rsid w:val="008F546A"/>
    <w:rsid w:val="008F62B5"/>
    <w:rsid w:val="00900290"/>
    <w:rsid w:val="0090189B"/>
    <w:rsid w:val="00905F6D"/>
    <w:rsid w:val="00910641"/>
    <w:rsid w:val="00911797"/>
    <w:rsid w:val="00915781"/>
    <w:rsid w:val="009166EE"/>
    <w:rsid w:val="00935AE6"/>
    <w:rsid w:val="00955EEB"/>
    <w:rsid w:val="00956968"/>
    <w:rsid w:val="00956F46"/>
    <w:rsid w:val="0096260A"/>
    <w:rsid w:val="00963DA4"/>
    <w:rsid w:val="009650DE"/>
    <w:rsid w:val="00965A8E"/>
    <w:rsid w:val="009809E2"/>
    <w:rsid w:val="00980A0D"/>
    <w:rsid w:val="009A10CF"/>
    <w:rsid w:val="009A1BEC"/>
    <w:rsid w:val="009A3B52"/>
    <w:rsid w:val="009A55B4"/>
    <w:rsid w:val="009B3201"/>
    <w:rsid w:val="009C3A45"/>
    <w:rsid w:val="009D5785"/>
    <w:rsid w:val="009D6699"/>
    <w:rsid w:val="009E4964"/>
    <w:rsid w:val="009E4968"/>
    <w:rsid w:val="009F00A7"/>
    <w:rsid w:val="009F0A80"/>
    <w:rsid w:val="009F20D1"/>
    <w:rsid w:val="009F4B0C"/>
    <w:rsid w:val="00A04D7B"/>
    <w:rsid w:val="00A07B25"/>
    <w:rsid w:val="00A1236C"/>
    <w:rsid w:val="00A160AB"/>
    <w:rsid w:val="00A212F7"/>
    <w:rsid w:val="00A22B87"/>
    <w:rsid w:val="00A23F44"/>
    <w:rsid w:val="00A266E9"/>
    <w:rsid w:val="00A379B1"/>
    <w:rsid w:val="00A40E0B"/>
    <w:rsid w:val="00A422D7"/>
    <w:rsid w:val="00A4392B"/>
    <w:rsid w:val="00A45711"/>
    <w:rsid w:val="00A50B8A"/>
    <w:rsid w:val="00A539E3"/>
    <w:rsid w:val="00A5742F"/>
    <w:rsid w:val="00A618F5"/>
    <w:rsid w:val="00A61CBD"/>
    <w:rsid w:val="00A673A8"/>
    <w:rsid w:val="00A674FF"/>
    <w:rsid w:val="00A775F6"/>
    <w:rsid w:val="00A84EA7"/>
    <w:rsid w:val="00A90516"/>
    <w:rsid w:val="00A93826"/>
    <w:rsid w:val="00A95B21"/>
    <w:rsid w:val="00A96EC1"/>
    <w:rsid w:val="00AA7A89"/>
    <w:rsid w:val="00AB6232"/>
    <w:rsid w:val="00AC17E2"/>
    <w:rsid w:val="00AC3149"/>
    <w:rsid w:val="00AC4AC7"/>
    <w:rsid w:val="00AD0D56"/>
    <w:rsid w:val="00AD0FFB"/>
    <w:rsid w:val="00AD27EA"/>
    <w:rsid w:val="00AD34EB"/>
    <w:rsid w:val="00AD71D5"/>
    <w:rsid w:val="00AE5652"/>
    <w:rsid w:val="00AE5FD9"/>
    <w:rsid w:val="00AE7844"/>
    <w:rsid w:val="00AF4ECF"/>
    <w:rsid w:val="00AF687B"/>
    <w:rsid w:val="00B043A0"/>
    <w:rsid w:val="00B05329"/>
    <w:rsid w:val="00B174D0"/>
    <w:rsid w:val="00B21B88"/>
    <w:rsid w:val="00B24EB4"/>
    <w:rsid w:val="00B312D4"/>
    <w:rsid w:val="00B34F52"/>
    <w:rsid w:val="00B4211C"/>
    <w:rsid w:val="00B42845"/>
    <w:rsid w:val="00B42A90"/>
    <w:rsid w:val="00B45325"/>
    <w:rsid w:val="00B5125A"/>
    <w:rsid w:val="00B6122F"/>
    <w:rsid w:val="00B61365"/>
    <w:rsid w:val="00B70ABC"/>
    <w:rsid w:val="00B7682D"/>
    <w:rsid w:val="00B77220"/>
    <w:rsid w:val="00B77B91"/>
    <w:rsid w:val="00B90F45"/>
    <w:rsid w:val="00B94650"/>
    <w:rsid w:val="00B95876"/>
    <w:rsid w:val="00B963C9"/>
    <w:rsid w:val="00BA1CC2"/>
    <w:rsid w:val="00BA2864"/>
    <w:rsid w:val="00BA2BC0"/>
    <w:rsid w:val="00BB4057"/>
    <w:rsid w:val="00BB6084"/>
    <w:rsid w:val="00BB7AE3"/>
    <w:rsid w:val="00BC2C59"/>
    <w:rsid w:val="00BC39E0"/>
    <w:rsid w:val="00BC6DFB"/>
    <w:rsid w:val="00BC76C0"/>
    <w:rsid w:val="00BD04F6"/>
    <w:rsid w:val="00BD3402"/>
    <w:rsid w:val="00BD4F11"/>
    <w:rsid w:val="00BD593C"/>
    <w:rsid w:val="00BD68CD"/>
    <w:rsid w:val="00BD7012"/>
    <w:rsid w:val="00BE017A"/>
    <w:rsid w:val="00BF538F"/>
    <w:rsid w:val="00C01B69"/>
    <w:rsid w:val="00C122D5"/>
    <w:rsid w:val="00C16287"/>
    <w:rsid w:val="00C2105A"/>
    <w:rsid w:val="00C34701"/>
    <w:rsid w:val="00C3488B"/>
    <w:rsid w:val="00C36393"/>
    <w:rsid w:val="00C372E2"/>
    <w:rsid w:val="00C378E0"/>
    <w:rsid w:val="00C403A4"/>
    <w:rsid w:val="00C43327"/>
    <w:rsid w:val="00C5207C"/>
    <w:rsid w:val="00C52192"/>
    <w:rsid w:val="00C5344E"/>
    <w:rsid w:val="00C55550"/>
    <w:rsid w:val="00C66603"/>
    <w:rsid w:val="00C70568"/>
    <w:rsid w:val="00C7104F"/>
    <w:rsid w:val="00C71109"/>
    <w:rsid w:val="00C77317"/>
    <w:rsid w:val="00C8745D"/>
    <w:rsid w:val="00C91764"/>
    <w:rsid w:val="00C938AC"/>
    <w:rsid w:val="00C94722"/>
    <w:rsid w:val="00C97E0D"/>
    <w:rsid w:val="00CA4E89"/>
    <w:rsid w:val="00CB4EC5"/>
    <w:rsid w:val="00CC204E"/>
    <w:rsid w:val="00CC5F29"/>
    <w:rsid w:val="00CC654D"/>
    <w:rsid w:val="00CC6EB1"/>
    <w:rsid w:val="00CD004A"/>
    <w:rsid w:val="00CD5028"/>
    <w:rsid w:val="00CE0B20"/>
    <w:rsid w:val="00CE1903"/>
    <w:rsid w:val="00CE24F4"/>
    <w:rsid w:val="00CE3818"/>
    <w:rsid w:val="00CF4A27"/>
    <w:rsid w:val="00D02418"/>
    <w:rsid w:val="00D02D3C"/>
    <w:rsid w:val="00D06873"/>
    <w:rsid w:val="00D10CF4"/>
    <w:rsid w:val="00D17C8B"/>
    <w:rsid w:val="00D23D93"/>
    <w:rsid w:val="00D27F96"/>
    <w:rsid w:val="00D34D66"/>
    <w:rsid w:val="00D354BE"/>
    <w:rsid w:val="00D50E27"/>
    <w:rsid w:val="00D55FA7"/>
    <w:rsid w:val="00D57ABD"/>
    <w:rsid w:val="00D639D2"/>
    <w:rsid w:val="00D72728"/>
    <w:rsid w:val="00D75327"/>
    <w:rsid w:val="00D76A2D"/>
    <w:rsid w:val="00D82FE1"/>
    <w:rsid w:val="00D85A2E"/>
    <w:rsid w:val="00D8602D"/>
    <w:rsid w:val="00D87336"/>
    <w:rsid w:val="00D87750"/>
    <w:rsid w:val="00D91043"/>
    <w:rsid w:val="00D963D1"/>
    <w:rsid w:val="00DA2070"/>
    <w:rsid w:val="00DA3277"/>
    <w:rsid w:val="00DA5039"/>
    <w:rsid w:val="00DB269D"/>
    <w:rsid w:val="00DB55C5"/>
    <w:rsid w:val="00DC37D5"/>
    <w:rsid w:val="00DC7ADF"/>
    <w:rsid w:val="00DD1847"/>
    <w:rsid w:val="00DD503E"/>
    <w:rsid w:val="00DD5808"/>
    <w:rsid w:val="00DE0C06"/>
    <w:rsid w:val="00DE1487"/>
    <w:rsid w:val="00DE150A"/>
    <w:rsid w:val="00DE2BB0"/>
    <w:rsid w:val="00DE36DA"/>
    <w:rsid w:val="00DE3BB6"/>
    <w:rsid w:val="00DF2BDE"/>
    <w:rsid w:val="00DF2D58"/>
    <w:rsid w:val="00DF568A"/>
    <w:rsid w:val="00E00273"/>
    <w:rsid w:val="00E0086D"/>
    <w:rsid w:val="00E033A1"/>
    <w:rsid w:val="00E04B33"/>
    <w:rsid w:val="00E061E0"/>
    <w:rsid w:val="00E14BFC"/>
    <w:rsid w:val="00E215EE"/>
    <w:rsid w:val="00E2299E"/>
    <w:rsid w:val="00E2474D"/>
    <w:rsid w:val="00E273F5"/>
    <w:rsid w:val="00E27ABA"/>
    <w:rsid w:val="00E45E24"/>
    <w:rsid w:val="00E46A43"/>
    <w:rsid w:val="00E52544"/>
    <w:rsid w:val="00E54DF9"/>
    <w:rsid w:val="00E5746C"/>
    <w:rsid w:val="00E57F74"/>
    <w:rsid w:val="00E600B7"/>
    <w:rsid w:val="00E70719"/>
    <w:rsid w:val="00E74A3F"/>
    <w:rsid w:val="00E758E0"/>
    <w:rsid w:val="00E81767"/>
    <w:rsid w:val="00E81EB5"/>
    <w:rsid w:val="00E83480"/>
    <w:rsid w:val="00E8394D"/>
    <w:rsid w:val="00E840D8"/>
    <w:rsid w:val="00E8440C"/>
    <w:rsid w:val="00E866EB"/>
    <w:rsid w:val="00E91A76"/>
    <w:rsid w:val="00E929FA"/>
    <w:rsid w:val="00E92E44"/>
    <w:rsid w:val="00E93616"/>
    <w:rsid w:val="00E97039"/>
    <w:rsid w:val="00EA20B2"/>
    <w:rsid w:val="00EA326F"/>
    <w:rsid w:val="00EA3D5B"/>
    <w:rsid w:val="00EA5C06"/>
    <w:rsid w:val="00EB2B9F"/>
    <w:rsid w:val="00EB2C52"/>
    <w:rsid w:val="00EB6915"/>
    <w:rsid w:val="00ED3131"/>
    <w:rsid w:val="00ED6ED5"/>
    <w:rsid w:val="00EE47EA"/>
    <w:rsid w:val="00EF18E1"/>
    <w:rsid w:val="00EF7A45"/>
    <w:rsid w:val="00F010EC"/>
    <w:rsid w:val="00F04E06"/>
    <w:rsid w:val="00F04F8E"/>
    <w:rsid w:val="00F0743D"/>
    <w:rsid w:val="00F22D8F"/>
    <w:rsid w:val="00F23C93"/>
    <w:rsid w:val="00F2570E"/>
    <w:rsid w:val="00F31001"/>
    <w:rsid w:val="00F32C10"/>
    <w:rsid w:val="00F365DB"/>
    <w:rsid w:val="00F405BF"/>
    <w:rsid w:val="00F437A1"/>
    <w:rsid w:val="00F45801"/>
    <w:rsid w:val="00F519E8"/>
    <w:rsid w:val="00F54212"/>
    <w:rsid w:val="00F56A5B"/>
    <w:rsid w:val="00F648A2"/>
    <w:rsid w:val="00F71810"/>
    <w:rsid w:val="00F84B7E"/>
    <w:rsid w:val="00F92A0D"/>
    <w:rsid w:val="00F94683"/>
    <w:rsid w:val="00FA2AC7"/>
    <w:rsid w:val="00FA414B"/>
    <w:rsid w:val="00FB083F"/>
    <w:rsid w:val="00FB348D"/>
    <w:rsid w:val="00FC30DD"/>
    <w:rsid w:val="00FC3D81"/>
    <w:rsid w:val="00FC6377"/>
    <w:rsid w:val="00FD1647"/>
    <w:rsid w:val="00FD2E1C"/>
    <w:rsid w:val="00FD4781"/>
    <w:rsid w:val="00FD4FC3"/>
    <w:rsid w:val="00FD6AB5"/>
    <w:rsid w:val="00FE0FC2"/>
    <w:rsid w:val="00FE3549"/>
    <w:rsid w:val="00FE554E"/>
    <w:rsid w:val="00FF2621"/>
    <w:rsid w:val="00FF3836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865F3-9F51-4AA2-A40E-BA05C3E5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9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E2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2BB0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A414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9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1288</Words>
  <Characters>7086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Sjir Nijssen</dc:creator>
  <cp:keywords/>
  <dc:description/>
  <cp:lastModifiedBy>Sjir Nijssen</cp:lastModifiedBy>
  <cp:revision>2</cp:revision>
  <dcterms:created xsi:type="dcterms:W3CDTF">2016-02-22T18:32:00Z</dcterms:created>
  <dcterms:modified xsi:type="dcterms:W3CDTF">2016-02-22T18:32:00Z</dcterms:modified>
</cp:coreProperties>
</file>