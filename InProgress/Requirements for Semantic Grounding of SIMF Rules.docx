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55B3E" w14:textId="77777777" w:rsidR="007B52A6" w:rsidRPr="00D50100" w:rsidRDefault="003B53CA" w:rsidP="0008302D">
      <w:pPr>
        <w:jc w:val="center"/>
        <w:rPr>
          <w:sz w:val="28"/>
        </w:rPr>
      </w:pPr>
      <w:r w:rsidRPr="00D50100">
        <w:rPr>
          <w:sz w:val="28"/>
        </w:rPr>
        <w:t xml:space="preserve">Requirements for </w:t>
      </w:r>
      <w:r w:rsidR="0008302D" w:rsidRPr="00D50100">
        <w:rPr>
          <w:sz w:val="28"/>
        </w:rPr>
        <w:t>Semantic Grounding of SIMF Rules</w:t>
      </w:r>
    </w:p>
    <w:p w14:paraId="15EA425A" w14:textId="77777777" w:rsidR="0008302D" w:rsidRDefault="00967D46" w:rsidP="0008302D">
      <w:pPr>
        <w:jc w:val="center"/>
      </w:pPr>
      <w:r>
        <w:t xml:space="preserve">V0.1 - </w:t>
      </w:r>
      <w:r w:rsidR="0008302D">
        <w:t>6/23/2016</w:t>
      </w:r>
    </w:p>
    <w:p w14:paraId="57002E97" w14:textId="77777777" w:rsidR="0008302D" w:rsidRDefault="0008302D"/>
    <w:p w14:paraId="3D084407" w14:textId="77777777" w:rsidR="0008302D" w:rsidRDefault="0008302D" w:rsidP="004B00A7">
      <w:pPr>
        <w:pStyle w:val="Heading2"/>
      </w:pPr>
      <w:r>
        <w:t>Overview</w:t>
      </w:r>
    </w:p>
    <w:p w14:paraId="01268CF9" w14:textId="77777777" w:rsidR="0008302D" w:rsidRDefault="0008302D">
      <w:r>
        <w:t>Semantic Information Modeling for Federation (SIMF) requires a firmer semantic ground</w:t>
      </w:r>
      <w:r w:rsidR="005B1995">
        <w:t>ing</w:t>
      </w:r>
      <w:r>
        <w:t xml:space="preserve">, in particular for rules. The design goals for SIMF are focused on semantic mediation of </w:t>
      </w:r>
      <w:del w:id="0" w:author="Jim Logan" w:date="2016-06-23T11:17:00Z">
        <w:r w:rsidDel="005B4BD9">
          <w:delText>ad-hoc</w:delText>
        </w:r>
      </w:del>
      <w:ins w:id="1" w:author="Jim Logan" w:date="2016-06-23T11:17:00Z">
        <w:r w:rsidR="005B4BD9">
          <w:t>arbitrary</w:t>
        </w:r>
      </w:ins>
      <w:r>
        <w:t xml:space="preserve"> data str</w:t>
      </w:r>
      <w:r w:rsidR="00D37DE3">
        <w:t>uctures. S</w:t>
      </w:r>
      <w:r>
        <w:t xml:space="preserve">emantic mediation is based on conceptual models being the “pivot point” between data structures where the mapping between them is defined using rules. In addition, rules are used as the basis for </w:t>
      </w:r>
      <w:r w:rsidR="005B1995">
        <w:t xml:space="preserve">limited </w:t>
      </w:r>
      <w:r>
        <w:t>inference supporting conceptual model</w:t>
      </w:r>
      <w:r w:rsidR="005B1995">
        <w:t xml:space="preserve"> semantics.</w:t>
      </w:r>
      <w:r w:rsidR="003D76B1">
        <w:t xml:space="preserve"> By rules we mean </w:t>
      </w:r>
      <w:commentRangeStart w:id="2"/>
      <w:r w:rsidR="003D76B1">
        <w:t>the specific rule kinds defined in SIMF</w:t>
      </w:r>
      <w:commentRangeEnd w:id="2"/>
      <w:r w:rsidR="005B4BD9">
        <w:rPr>
          <w:rStyle w:val="CommentReference"/>
        </w:rPr>
        <w:commentReference w:id="2"/>
      </w:r>
      <w:r w:rsidR="003D76B1">
        <w:t>.</w:t>
      </w:r>
    </w:p>
    <w:p w14:paraId="3EFAEA6C" w14:textId="77777777" w:rsidR="0008302D" w:rsidRDefault="0008302D">
      <w:r>
        <w:t xml:space="preserve">As the SIMF language </w:t>
      </w:r>
      <w:proofErr w:type="gramStart"/>
      <w:r>
        <w:t>is intended to be used</w:t>
      </w:r>
      <w:proofErr w:type="gramEnd"/>
      <w:r>
        <w:t xml:space="preserve"> for conceptual modeling with minimal restrictions on stakeholder’s </w:t>
      </w:r>
      <w:commentRangeStart w:id="3"/>
      <w:r>
        <w:t>conceptions</w:t>
      </w:r>
      <w:commentRangeEnd w:id="3"/>
      <w:r w:rsidR="005B4BD9">
        <w:rPr>
          <w:rStyle w:val="CommentReference"/>
        </w:rPr>
        <w:commentReference w:id="3"/>
      </w:r>
      <w:r w:rsidR="004B00A7">
        <w:t>,</w:t>
      </w:r>
      <w:r>
        <w:t xml:space="preserve"> the</w:t>
      </w:r>
      <w:ins w:id="4" w:author="Jim Logan" w:date="2016-06-23T11:24:00Z">
        <w:r w:rsidR="005B4BD9">
          <w:t>se</w:t>
        </w:r>
      </w:ins>
      <w:r>
        <w:t xml:space="preserve"> models </w:t>
      </w:r>
      <w:del w:id="5" w:author="Jim Logan" w:date="2016-06-23T11:22:00Z">
        <w:r w:rsidDel="005B4BD9">
          <w:delText xml:space="preserve">are </w:delText>
        </w:r>
      </w:del>
      <w:r>
        <w:t xml:space="preserve">frequently </w:t>
      </w:r>
      <w:ins w:id="6" w:author="Jim Logan" w:date="2016-06-23T11:22:00Z">
        <w:r w:rsidR="005B4BD9">
          <w:t xml:space="preserve">use </w:t>
        </w:r>
      </w:ins>
      <w:r>
        <w:t xml:space="preserve">higher order </w:t>
      </w:r>
      <w:ins w:id="7" w:author="Jim Logan" w:date="2016-06-23T11:22:00Z">
        <w:r w:rsidR="005B4BD9">
          <w:t>logic</w:t>
        </w:r>
      </w:ins>
      <w:ins w:id="8" w:author="Jim Logan" w:date="2016-06-23T11:23:00Z">
        <w:r w:rsidR="005B4BD9">
          <w:t>,</w:t>
        </w:r>
      </w:ins>
      <w:ins w:id="9" w:author="Jim Logan" w:date="2016-06-23T11:22:00Z">
        <w:r w:rsidR="005B4BD9">
          <w:t xml:space="preserve"> </w:t>
        </w:r>
      </w:ins>
      <w:r>
        <w:t xml:space="preserve">as the world we represent is higher order. This higher order </w:t>
      </w:r>
      <w:r w:rsidR="004B00A7">
        <w:t>capability comes with limitations on</w:t>
      </w:r>
      <w:r>
        <w:t xml:space="preserve"> </w:t>
      </w:r>
      <w:ins w:id="10" w:author="Jim Logan" w:date="2016-06-23T11:24:00Z">
        <w:r w:rsidR="005B4BD9">
          <w:t xml:space="preserve">efficient </w:t>
        </w:r>
      </w:ins>
      <w:r>
        <w:t xml:space="preserve">inference capabilities, </w:t>
      </w:r>
      <w:commentRangeStart w:id="11"/>
      <w:r>
        <w:t xml:space="preserve">which are those that can be implemented with </w:t>
      </w:r>
      <w:r w:rsidR="004B00A7">
        <w:t xml:space="preserve">the </w:t>
      </w:r>
      <w:r>
        <w:t>rules</w:t>
      </w:r>
      <w:r w:rsidR="005B1995">
        <w:t xml:space="preserve"> as specified</w:t>
      </w:r>
      <w:commentRangeEnd w:id="11"/>
      <w:r w:rsidR="005B4BD9">
        <w:rPr>
          <w:rStyle w:val="CommentReference"/>
        </w:rPr>
        <w:commentReference w:id="11"/>
      </w:r>
      <w:r>
        <w:t>.</w:t>
      </w:r>
    </w:p>
    <w:p w14:paraId="3B001364" w14:textId="77777777" w:rsidR="0008302D" w:rsidRDefault="004B00A7">
      <w:r>
        <w:t>We are seeking advice on the best language to use for the semantic grounding of these rules</w:t>
      </w:r>
      <w:r w:rsidR="00960978">
        <w:t xml:space="preserve"> </w:t>
      </w:r>
      <w:r w:rsidR="00D37DE3">
        <w:t>such</w:t>
      </w:r>
      <w:r w:rsidR="00960978">
        <w:t xml:space="preserve"> that the rules can be executed</w:t>
      </w:r>
      <w:r>
        <w:t xml:space="preserve">. For details on the current SIMF specification see: </w:t>
      </w:r>
      <w:hyperlink r:id="rId7" w:history="1">
        <w:r w:rsidRPr="000C4C4B">
          <w:rPr>
            <w:rStyle w:val="Hyperlink"/>
          </w:rPr>
          <w:t>https://github.com/ModelDriven/SIMF/tree/master/NextSubmission</w:t>
        </w:r>
      </w:hyperlink>
    </w:p>
    <w:p w14:paraId="0CF4C6B0" w14:textId="77777777" w:rsidR="007C7EF7" w:rsidRDefault="007C7EF7">
      <w:r>
        <w:t>In addition to advice on the language for grounding rules, suggestions are welcome for other refinements to SIMF to achieve the stated goals.</w:t>
      </w:r>
    </w:p>
    <w:p w14:paraId="2576FBDF" w14:textId="77777777" w:rsidR="004B00A7" w:rsidRDefault="004B00A7"/>
    <w:p w14:paraId="60A95AC0" w14:textId="77777777" w:rsidR="00DD6BFE" w:rsidRDefault="00DD6BFE">
      <w:pPr>
        <w:rPr>
          <w:rFonts w:asciiTheme="majorHAnsi" w:eastAsiaTheme="majorEastAsia" w:hAnsiTheme="majorHAnsi" w:cstheme="majorBidi"/>
          <w:color w:val="2E74B5" w:themeColor="accent1" w:themeShade="BF"/>
          <w:sz w:val="26"/>
          <w:szCs w:val="26"/>
        </w:rPr>
      </w:pPr>
      <w:r>
        <w:br w:type="page"/>
      </w:r>
    </w:p>
    <w:p w14:paraId="5C0B4F31" w14:textId="77777777" w:rsidR="004B00A7" w:rsidRDefault="004B00A7" w:rsidP="004B00A7">
      <w:pPr>
        <w:pStyle w:val="Heading2"/>
      </w:pPr>
      <w:r>
        <w:lastRenderedPageBreak/>
        <w:t>Models over which rules will be operating</w:t>
      </w:r>
    </w:p>
    <w:p w14:paraId="38E9E3AB" w14:textId="77777777" w:rsidR="003B53CA" w:rsidRDefault="004B00A7">
      <w:r>
        <w:t xml:space="preserve">The SIMF meta model describes the language structure and semantics. This language includes context, situations and </w:t>
      </w:r>
      <w:r w:rsidR="003B53CA">
        <w:t>first-class n-</w:t>
      </w:r>
      <w:proofErr w:type="spellStart"/>
      <w:r w:rsidR="003B53CA">
        <w:t>ary</w:t>
      </w:r>
      <w:proofErr w:type="spellEnd"/>
      <w:r w:rsidR="003B53CA">
        <w:t xml:space="preserve"> </w:t>
      </w:r>
      <w:del w:id="12" w:author="Jim Logan" w:date="2016-06-23T11:30:00Z">
        <w:r w:rsidR="003B53CA" w:rsidDel="005B4BD9">
          <w:delText xml:space="preserve">associations </w:delText>
        </w:r>
      </w:del>
      <w:ins w:id="13" w:author="Jim Logan" w:date="2016-06-23T11:30:00Z">
        <w:r w:rsidR="005B4BD9">
          <w:t>Relationship Types</w:t>
        </w:r>
      </w:ins>
      <w:ins w:id="14" w:author="Jim Logan" w:date="2016-06-23T11:31:00Z">
        <w:r w:rsidR="005B4BD9">
          <w:t xml:space="preserve"> (i.e., having multiple Properties),</w:t>
        </w:r>
      </w:ins>
      <w:ins w:id="15" w:author="Jim Logan" w:date="2016-06-23T11:30:00Z">
        <w:r w:rsidR="005B4BD9">
          <w:t xml:space="preserve"> </w:t>
        </w:r>
      </w:ins>
      <w:r w:rsidR="003B53CA">
        <w:t>as can be seen in the following diagram:</w:t>
      </w:r>
    </w:p>
    <w:p w14:paraId="7FCFDAED" w14:textId="77777777" w:rsidR="003B53CA" w:rsidRDefault="003B53CA">
      <w:r>
        <w:rPr>
          <w:noProof/>
        </w:rPr>
        <w:drawing>
          <wp:inline distT="0" distB="0" distL="0" distR="0" wp14:anchorId="6D112095" wp14:editId="451BEE0A">
            <wp:extent cx="5943600" cy="4838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8065"/>
                    </a:xfrm>
                    <a:prstGeom prst="rect">
                      <a:avLst/>
                    </a:prstGeom>
                  </pic:spPr>
                </pic:pic>
              </a:graphicData>
            </a:graphic>
          </wp:inline>
        </w:drawing>
      </w:r>
    </w:p>
    <w:p w14:paraId="640EC50F" w14:textId="77777777" w:rsidR="003B53CA" w:rsidRDefault="003B53CA">
      <w:r>
        <w:t xml:space="preserve">The reader is referred to the specification for details. What should be noted </w:t>
      </w:r>
      <w:proofErr w:type="gramStart"/>
      <w:r>
        <w:t>is</w:t>
      </w:r>
      <w:proofErr w:type="gramEnd"/>
      <w:r>
        <w:t xml:space="preserve"> the use of </w:t>
      </w:r>
      <w:ins w:id="16" w:author="Jim Logan" w:date="2016-06-23T11:35:00Z">
        <w:r w:rsidR="00436192">
          <w:t>C</w:t>
        </w:r>
      </w:ins>
      <w:del w:id="17" w:author="Jim Logan" w:date="2016-06-23T11:35:00Z">
        <w:r w:rsidDel="00436192">
          <w:delText>c</w:delText>
        </w:r>
      </w:del>
      <w:r>
        <w:t xml:space="preserve">ontext </w:t>
      </w:r>
      <w:ins w:id="18" w:author="Jim Logan" w:date="2016-06-23T11:35:00Z">
        <w:r w:rsidR="00436192">
          <w:t xml:space="preserve">(see upper-left in diagram) </w:t>
        </w:r>
      </w:ins>
      <w:r>
        <w:t xml:space="preserve">as the binding between </w:t>
      </w:r>
      <w:ins w:id="19" w:author="Jim Logan" w:date="2016-06-23T11:36:00Z">
        <w:r w:rsidR="00436192">
          <w:t>P</w:t>
        </w:r>
      </w:ins>
      <w:del w:id="20" w:author="Jim Logan" w:date="2016-06-23T11:36:00Z">
        <w:r w:rsidDel="00436192">
          <w:delText>p</w:delText>
        </w:r>
      </w:del>
      <w:r>
        <w:t>ropositions</w:t>
      </w:r>
      <w:r w:rsidR="00E6029F">
        <w:t xml:space="preserve"> (has assertion</w:t>
      </w:r>
      <w:ins w:id="21" w:author="Jim Logan" w:date="2016-06-23T11:36:00Z">
        <w:r w:rsidR="00436192">
          <w:t>, shown middle right in diagram</w:t>
        </w:r>
      </w:ins>
      <w:r w:rsidR="00E6029F">
        <w:t>)</w:t>
      </w:r>
      <w:r>
        <w:t xml:space="preserve"> and what they contextualize </w:t>
      </w:r>
      <w:r w:rsidR="00E6029F">
        <w:t>(contextualizes</w:t>
      </w:r>
      <w:ins w:id="22" w:author="Jim Logan" w:date="2016-06-23T11:37:00Z">
        <w:r w:rsidR="00436192">
          <w:t>, shown upper-left in diagram</w:t>
        </w:r>
      </w:ins>
      <w:r w:rsidR="00E6029F">
        <w:t xml:space="preserve">) </w:t>
      </w:r>
      <w:commentRangeStart w:id="23"/>
      <w:r>
        <w:t xml:space="preserve">and the definition of </w:t>
      </w:r>
      <w:commentRangeStart w:id="24"/>
      <w:r>
        <w:t xml:space="preserve">relationships </w:t>
      </w:r>
      <w:commentRangeEnd w:id="24"/>
      <w:r w:rsidR="00D65A49">
        <w:rPr>
          <w:rStyle w:val="CommentReference"/>
        </w:rPr>
        <w:commentReference w:id="24"/>
      </w:r>
      <w:r>
        <w:t xml:space="preserve">as first-class </w:t>
      </w:r>
      <w:r w:rsidR="00AB7529">
        <w:t>(relationships may participate in other relationships and be in specific time and other context)</w:t>
      </w:r>
      <w:commentRangeEnd w:id="23"/>
      <w:r w:rsidR="00D65A49">
        <w:rPr>
          <w:rStyle w:val="CommentReference"/>
        </w:rPr>
        <w:commentReference w:id="23"/>
      </w:r>
      <w:r>
        <w:t xml:space="preserve">. This is the structure over which </w:t>
      </w:r>
      <w:r w:rsidR="00E6029F">
        <w:t>SIMF</w:t>
      </w:r>
      <w:r>
        <w:t xml:space="preserve"> rules will be operating. Also note that rules are themselves a subtype of Proposition, and thus rules may be contextualized and subject to other rules.</w:t>
      </w:r>
    </w:p>
    <w:p w14:paraId="25AAC02B" w14:textId="77777777" w:rsidR="003B53CA" w:rsidRDefault="00DD6BFE" w:rsidP="00D470A8">
      <w:pPr>
        <w:pStyle w:val="Heading2"/>
      </w:pPr>
      <w:r>
        <w:t>Rules for defining conceptual models</w:t>
      </w:r>
    </w:p>
    <w:p w14:paraId="229B04CB" w14:textId="77777777" w:rsidR="00DD6BFE" w:rsidRDefault="00DD6BFE" w:rsidP="003B53CA">
      <w:bookmarkStart w:id="25" w:name="_GoBack"/>
      <w:r>
        <w:t xml:space="preserve">SIMF </w:t>
      </w:r>
      <w:bookmarkEnd w:id="25"/>
      <w:r>
        <w:t>defin</w:t>
      </w:r>
      <w:r w:rsidR="00CE6445">
        <w:t>es a set of rule</w:t>
      </w:r>
      <w:r w:rsidR="00E6029F">
        <w:t xml:space="preserve"> kind</w:t>
      </w:r>
      <w:r w:rsidR="00CE6445">
        <w:t xml:space="preserve">s that are </w:t>
      </w:r>
      <w:r>
        <w:t xml:space="preserve">used to define domain and information models. </w:t>
      </w:r>
      <w:r w:rsidR="00CE6445">
        <w:t>Most of these rules will be familiar as common model semantics and shall cover:</w:t>
      </w:r>
    </w:p>
    <w:p w14:paraId="3013AB0D" w14:textId="77777777" w:rsidR="00CE6445" w:rsidRDefault="00CE6445" w:rsidP="00CE6445">
      <w:pPr>
        <w:pStyle w:val="ListParagraph"/>
        <w:numPr>
          <w:ilvl w:val="0"/>
          <w:numId w:val="3"/>
        </w:numPr>
      </w:pPr>
      <w:r>
        <w:t>Enumeration</w:t>
      </w:r>
      <w:r w:rsidR="00953D35">
        <w:t xml:space="preserve"> (Can apply to any context, closes the world)</w:t>
      </w:r>
    </w:p>
    <w:p w14:paraId="7D95DA40" w14:textId="77777777" w:rsidR="00CE6445" w:rsidRDefault="00CE6445" w:rsidP="00CE6445">
      <w:pPr>
        <w:pStyle w:val="ListParagraph"/>
        <w:numPr>
          <w:ilvl w:val="0"/>
          <w:numId w:val="3"/>
        </w:numPr>
      </w:pPr>
      <w:r>
        <w:t>Equivalence</w:t>
      </w:r>
      <w:r w:rsidR="00953D35">
        <w:t xml:space="preserve"> (Can be applied to any context)</w:t>
      </w:r>
    </w:p>
    <w:p w14:paraId="78E2C2DB" w14:textId="77777777" w:rsidR="00CE6445" w:rsidRDefault="005B1995" w:rsidP="00CE6445">
      <w:pPr>
        <w:pStyle w:val="ListParagraph"/>
        <w:numPr>
          <w:ilvl w:val="0"/>
          <w:numId w:val="3"/>
        </w:numPr>
      </w:pPr>
      <w:r>
        <w:lastRenderedPageBreak/>
        <w:t>Disjoint</w:t>
      </w:r>
    </w:p>
    <w:p w14:paraId="2E5A4445" w14:textId="77777777" w:rsidR="00CE6445" w:rsidRDefault="00CE6445" w:rsidP="00CE6445">
      <w:pPr>
        <w:pStyle w:val="ListParagraph"/>
        <w:numPr>
          <w:ilvl w:val="0"/>
          <w:numId w:val="3"/>
        </w:numPr>
      </w:pPr>
      <w:r>
        <w:t>Conditions (expressions)</w:t>
      </w:r>
    </w:p>
    <w:p w14:paraId="57F9D685" w14:textId="77777777" w:rsidR="00CE6445" w:rsidRDefault="000B0A0D" w:rsidP="00CE6445">
      <w:pPr>
        <w:pStyle w:val="ListParagraph"/>
        <w:numPr>
          <w:ilvl w:val="0"/>
          <w:numId w:val="3"/>
        </w:numPr>
      </w:pPr>
      <w:r>
        <w:t>Pattern rules</w:t>
      </w:r>
      <w:r w:rsidR="00CE6445">
        <w:t xml:space="preserve"> (including quantified variables)</w:t>
      </w:r>
      <w:r w:rsidR="008E08BB">
        <w:t xml:space="preserve"> – this is the most general rule kind</w:t>
      </w:r>
    </w:p>
    <w:p w14:paraId="26A782C9" w14:textId="77777777" w:rsidR="00CE6445" w:rsidRDefault="00CE6445" w:rsidP="00CE6445">
      <w:pPr>
        <w:pStyle w:val="ListParagraph"/>
        <w:numPr>
          <w:ilvl w:val="0"/>
          <w:numId w:val="3"/>
        </w:numPr>
      </w:pPr>
      <w:r>
        <w:t>Rules about types</w:t>
      </w:r>
    </w:p>
    <w:p w14:paraId="03512407" w14:textId="77777777" w:rsidR="005B1995" w:rsidRDefault="005B1995" w:rsidP="005B1995">
      <w:pPr>
        <w:pStyle w:val="ListParagraph"/>
        <w:numPr>
          <w:ilvl w:val="1"/>
          <w:numId w:val="3"/>
        </w:numPr>
      </w:pPr>
      <w:r>
        <w:t>Type Generalization constraint</w:t>
      </w:r>
    </w:p>
    <w:p w14:paraId="5ADFCD33" w14:textId="77777777" w:rsidR="005B1995" w:rsidRDefault="005B1995" w:rsidP="005B1995">
      <w:pPr>
        <w:pStyle w:val="ListParagraph"/>
        <w:numPr>
          <w:ilvl w:val="1"/>
          <w:numId w:val="3"/>
        </w:numPr>
      </w:pPr>
      <w:r>
        <w:t>Multiplicity constraint</w:t>
      </w:r>
    </w:p>
    <w:p w14:paraId="56D00142" w14:textId="77777777" w:rsidR="005B1995" w:rsidRDefault="005B1995" w:rsidP="005B1995">
      <w:pPr>
        <w:pStyle w:val="ListParagraph"/>
        <w:numPr>
          <w:ilvl w:val="1"/>
          <w:numId w:val="3"/>
        </w:numPr>
      </w:pPr>
      <w:r>
        <w:t>Covering constraint</w:t>
      </w:r>
    </w:p>
    <w:p w14:paraId="04CD28C2" w14:textId="77777777" w:rsidR="00CE6445" w:rsidRDefault="00CE6445" w:rsidP="00CE6445">
      <w:pPr>
        <w:pStyle w:val="ListParagraph"/>
        <w:numPr>
          <w:ilvl w:val="1"/>
          <w:numId w:val="3"/>
        </w:numPr>
      </w:pPr>
      <w:r>
        <w:t>Uniqueness constraint</w:t>
      </w:r>
    </w:p>
    <w:p w14:paraId="4DA13D8B" w14:textId="77777777" w:rsidR="00CE6445" w:rsidRDefault="00CE6445" w:rsidP="00CE6445">
      <w:pPr>
        <w:pStyle w:val="ListParagraph"/>
        <w:numPr>
          <w:ilvl w:val="0"/>
          <w:numId w:val="3"/>
        </w:numPr>
      </w:pPr>
      <w:r>
        <w:t>Rules about properties</w:t>
      </w:r>
    </w:p>
    <w:p w14:paraId="3DC2D7A3" w14:textId="77777777" w:rsidR="00CE6445" w:rsidRDefault="00CE6445" w:rsidP="00CE6445">
      <w:pPr>
        <w:pStyle w:val="ListParagraph"/>
        <w:numPr>
          <w:ilvl w:val="1"/>
          <w:numId w:val="3"/>
        </w:numPr>
      </w:pPr>
      <w:r>
        <w:t>Property Generalization constraint</w:t>
      </w:r>
    </w:p>
    <w:p w14:paraId="76D74F65" w14:textId="77777777" w:rsidR="00CE6445" w:rsidRDefault="00CE6445" w:rsidP="00CE6445">
      <w:pPr>
        <w:pStyle w:val="ListParagraph"/>
        <w:numPr>
          <w:ilvl w:val="1"/>
          <w:numId w:val="3"/>
        </w:numPr>
      </w:pPr>
      <w:r>
        <w:t>Property type constraint</w:t>
      </w:r>
    </w:p>
    <w:p w14:paraId="3D0DC4F6" w14:textId="77777777" w:rsidR="00CE6445" w:rsidRDefault="00CE6445" w:rsidP="00CE6445">
      <w:pPr>
        <w:pStyle w:val="ListParagraph"/>
        <w:numPr>
          <w:ilvl w:val="1"/>
          <w:numId w:val="3"/>
        </w:numPr>
      </w:pPr>
      <w:r>
        <w:t>Property transitivity constraint</w:t>
      </w:r>
    </w:p>
    <w:p w14:paraId="5449E12A" w14:textId="77777777" w:rsidR="00CE6445" w:rsidRDefault="00CE6445" w:rsidP="00CE6445">
      <w:r>
        <w:t>Diagrams for these rules are provided below, but the reader is referred to the specification for details.</w:t>
      </w:r>
    </w:p>
    <w:p w14:paraId="314FF342" w14:textId="77777777" w:rsidR="00CE6445" w:rsidRDefault="00CE6445" w:rsidP="00CE6445">
      <w:r>
        <w:rPr>
          <w:noProof/>
        </w:rPr>
        <w:drawing>
          <wp:inline distT="0" distB="0" distL="0" distR="0" wp14:anchorId="5B87BD7D" wp14:editId="017D45AC">
            <wp:extent cx="594360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5660"/>
                    </a:xfrm>
                    <a:prstGeom prst="rect">
                      <a:avLst/>
                    </a:prstGeom>
                  </pic:spPr>
                </pic:pic>
              </a:graphicData>
            </a:graphic>
          </wp:inline>
        </w:drawing>
      </w:r>
    </w:p>
    <w:p w14:paraId="6333ED23" w14:textId="77777777" w:rsidR="00CE6445" w:rsidRDefault="00CE6445" w:rsidP="00CE6445">
      <w:r>
        <w:rPr>
          <w:noProof/>
        </w:rPr>
        <w:lastRenderedPageBreak/>
        <w:drawing>
          <wp:inline distT="0" distB="0" distL="0" distR="0" wp14:anchorId="3DE6821E" wp14:editId="4F1AA04D">
            <wp:extent cx="5943600" cy="429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95775"/>
                    </a:xfrm>
                    <a:prstGeom prst="rect">
                      <a:avLst/>
                    </a:prstGeom>
                  </pic:spPr>
                </pic:pic>
              </a:graphicData>
            </a:graphic>
          </wp:inline>
        </w:drawing>
      </w:r>
    </w:p>
    <w:p w14:paraId="5A1D4077" w14:textId="77777777" w:rsidR="00CE6445" w:rsidRDefault="00CE6445" w:rsidP="00CE6445">
      <w:r>
        <w:rPr>
          <w:noProof/>
        </w:rPr>
        <w:drawing>
          <wp:inline distT="0" distB="0" distL="0" distR="0" wp14:anchorId="4B848263" wp14:editId="358AF6B1">
            <wp:extent cx="5943600" cy="3664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14:paraId="2F3EEC86" w14:textId="77777777" w:rsidR="00CE6445" w:rsidRDefault="00CE6445" w:rsidP="00CE6445">
      <w:pPr>
        <w:pStyle w:val="Heading2"/>
      </w:pPr>
      <w:r>
        <w:lastRenderedPageBreak/>
        <w:t>Mapping rules</w:t>
      </w:r>
    </w:p>
    <w:p w14:paraId="1C049B9C" w14:textId="77777777" w:rsidR="00E119E0" w:rsidRDefault="00E119E0" w:rsidP="00E119E0">
      <w:r>
        <w:t xml:space="preserve">Rules for mapping are based on patterns and mapping between patterns. Mapping rules implement a mapping by </w:t>
      </w:r>
      <w:r w:rsidR="00E6029F">
        <w:t>asserting</w:t>
      </w:r>
      <w:r>
        <w:t xml:space="preserve"> the entities and relationships required to make a pattern true. </w:t>
      </w:r>
      <w:r w:rsidR="00E6029F">
        <w:t>The following diagram</w:t>
      </w:r>
      <w:r w:rsidR="000B0A0D">
        <w:t xml:space="preserve"> the mapping rules and patterns that they utilize:</w:t>
      </w:r>
    </w:p>
    <w:p w14:paraId="77D27BB9" w14:textId="77777777" w:rsidR="000B0A0D" w:rsidRDefault="000B0A0D" w:rsidP="00E119E0">
      <w:r>
        <w:rPr>
          <w:noProof/>
        </w:rPr>
        <w:drawing>
          <wp:inline distT="0" distB="0" distL="0" distR="0" wp14:anchorId="2F26BF44" wp14:editId="7C845ACF">
            <wp:extent cx="5943600" cy="507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74920"/>
                    </a:xfrm>
                    <a:prstGeom prst="rect">
                      <a:avLst/>
                    </a:prstGeom>
                  </pic:spPr>
                </pic:pic>
              </a:graphicData>
            </a:graphic>
          </wp:inline>
        </w:drawing>
      </w:r>
    </w:p>
    <w:p w14:paraId="60E1500E" w14:textId="77777777" w:rsidR="000B0A0D" w:rsidRDefault="000B0A0D" w:rsidP="00E119E0">
      <w:r>
        <w:rPr>
          <w:noProof/>
        </w:rPr>
        <w:lastRenderedPageBreak/>
        <w:drawing>
          <wp:inline distT="0" distB="0" distL="0" distR="0" wp14:anchorId="7C9C9F7F" wp14:editId="1F9FC559">
            <wp:extent cx="5943600" cy="46615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1535"/>
                    </a:xfrm>
                    <a:prstGeom prst="rect">
                      <a:avLst/>
                    </a:prstGeom>
                  </pic:spPr>
                </pic:pic>
              </a:graphicData>
            </a:graphic>
          </wp:inline>
        </w:drawing>
      </w:r>
    </w:p>
    <w:p w14:paraId="3EC91FFF" w14:textId="77777777" w:rsidR="000B0A0D" w:rsidRDefault="000B0A0D" w:rsidP="000B0A0D">
      <w:r>
        <w:t>Representation rules provide a high-level view of what information model types repre</w:t>
      </w:r>
      <w:r w:rsidR="00E6029F">
        <w:t>sent what concept types</w:t>
      </w:r>
      <w:r>
        <w:t>, however any two types may play the roles of what is the concept and what is the representation. Representation rules also constrain map rules – a type can only map to what it represents (however there is an override for this).</w:t>
      </w:r>
      <w:r w:rsidR="009C02A7">
        <w:t xml:space="preserve">  Patterns provide for complex paths through models such that mappings do not have to be 1:1.</w:t>
      </w:r>
    </w:p>
    <w:p w14:paraId="44DD5D97" w14:textId="77777777" w:rsidR="007C7EF7" w:rsidRDefault="007C7EF7" w:rsidP="000B0A0D">
      <w:r>
        <w:t>Note also that patterns provide a “match” capability which defines the conditions that will “fire” the rule (the head) for the other properties and relations specified (the body). The head is defined as all elements with a “has strength” of “Match”.</w:t>
      </w:r>
    </w:p>
    <w:p w14:paraId="7B5C4F88" w14:textId="77777777" w:rsidR="000B0A0D" w:rsidRDefault="000B0A0D" w:rsidP="000B0A0D">
      <w:r>
        <w:t>Within a mapping rule there is a pattern and set of map rules. Each map rule defines a correspondence between a representation a</w:t>
      </w:r>
      <w:r w:rsidR="00BB1FDF">
        <w:t>nd a concept. Map rules are</w:t>
      </w:r>
      <w:r>
        <w:t xml:space="preserve"> the basis for information federation.</w:t>
      </w:r>
      <w:r w:rsidR="009C02A7">
        <w:t xml:space="preserve"> The map rule must maintain this correspondence, </w:t>
      </w:r>
      <w:proofErr w:type="spellStart"/>
      <w:r w:rsidR="009C02A7">
        <w:t>bidirectionaly</w:t>
      </w:r>
      <w:proofErr w:type="spellEnd"/>
      <w:r w:rsidR="009C02A7">
        <w:t>.</w:t>
      </w:r>
    </w:p>
    <w:p w14:paraId="1F6400E8" w14:textId="77777777" w:rsidR="00E545DE" w:rsidRDefault="00E545DE" w:rsidP="00E37F46">
      <w:pPr>
        <w:pStyle w:val="Heading2"/>
      </w:pPr>
      <w:r>
        <w:t>Non requirements</w:t>
      </w:r>
    </w:p>
    <w:p w14:paraId="5A83785B" w14:textId="77777777" w:rsidR="00E545DE" w:rsidRDefault="00E545DE" w:rsidP="00E545DE">
      <w:r>
        <w:t xml:space="preserve">While the rules as specified could be used for general inference, the requirements for SIMF inference are limited to those required for the SIMF use cases of federation. </w:t>
      </w:r>
    </w:p>
    <w:p w14:paraId="00AD1E1E" w14:textId="77777777" w:rsidR="00E545DE" w:rsidRDefault="00E545DE" w:rsidP="00E545DE">
      <w:r w:rsidRPr="000B0A0D">
        <w:rPr>
          <w:b/>
        </w:rPr>
        <w:t xml:space="preserve">The required </w:t>
      </w:r>
      <w:r>
        <w:rPr>
          <w:b/>
        </w:rPr>
        <w:t xml:space="preserve">semantics of </w:t>
      </w:r>
      <w:r w:rsidRPr="000B0A0D">
        <w:rPr>
          <w:b/>
        </w:rPr>
        <w:t>rules is limited to forward chaining</w:t>
      </w:r>
      <w:r>
        <w:t>. Other than the implication of the rule, rules are not required to infer other r</w:t>
      </w:r>
      <w:r w:rsidR="006F0440">
        <w:t>ules to make a model consistent</w:t>
      </w:r>
      <w:r>
        <w:t xml:space="preserve">. Advanced logics </w:t>
      </w:r>
      <w:r w:rsidRPr="00E119E0">
        <w:rPr>
          <w:i/>
        </w:rPr>
        <w:t>may</w:t>
      </w:r>
      <w:r>
        <w:t xml:space="preserve"> provide </w:t>
      </w:r>
      <w:r>
        <w:lastRenderedPageBreak/>
        <w:t xml:space="preserve">additional capabilities but those capabilities are not required by SIMF. For example, it is not required that two identities be asserted to be the same individual to satisfy a model – in many cases such situations are errors and </w:t>
      </w:r>
      <w:r w:rsidRPr="00E119E0">
        <w:rPr>
          <w:i/>
        </w:rPr>
        <w:t>may</w:t>
      </w:r>
      <w:r>
        <w:t xml:space="preserve"> be flagged as such. </w:t>
      </w:r>
    </w:p>
    <w:p w14:paraId="0C691D53" w14:textId="77777777" w:rsidR="00BF70C2" w:rsidRDefault="00BF70C2" w:rsidP="00E545DE">
      <w:r>
        <w:t xml:space="preserve">Mappings to other languages providing for inference </w:t>
      </w:r>
      <w:r w:rsidRPr="00BF70C2">
        <w:rPr>
          <w:i/>
        </w:rPr>
        <w:t>may</w:t>
      </w:r>
      <w:r>
        <w:t xml:space="preserve"> use patterns such that those logics are better able to make inferences implied by SIMF rules.</w:t>
      </w:r>
    </w:p>
    <w:p w14:paraId="3796A403" w14:textId="77777777" w:rsidR="00E545DE" w:rsidRPr="00E545DE" w:rsidRDefault="00BB1FDF" w:rsidP="00E545DE">
      <w:r>
        <w:t>SIMF does not define a general rules language, optional extensions could be defined for such general rules.</w:t>
      </w:r>
    </w:p>
    <w:p w14:paraId="291EE889" w14:textId="77777777" w:rsidR="000B0A0D" w:rsidRDefault="00E37F46" w:rsidP="00E37F46">
      <w:pPr>
        <w:pStyle w:val="Heading2"/>
      </w:pPr>
      <w:r>
        <w:t>Summary</w:t>
      </w:r>
    </w:p>
    <w:p w14:paraId="21CB9F0C" w14:textId="77777777" w:rsidR="00E37F46" w:rsidRDefault="00E37F46" w:rsidP="00E119E0">
      <w:r>
        <w:t>In summary, the language for grounding SI</w:t>
      </w:r>
      <w:r w:rsidR="00BB1FDF">
        <w:t>M</w:t>
      </w:r>
      <w:r>
        <w:t>F rules must be able to:</w:t>
      </w:r>
    </w:p>
    <w:p w14:paraId="1BA14995" w14:textId="77777777" w:rsidR="00E37F46" w:rsidRDefault="00E37F46" w:rsidP="00E37F46">
      <w:pPr>
        <w:pStyle w:val="ListParagraph"/>
        <w:numPr>
          <w:ilvl w:val="0"/>
          <w:numId w:val="1"/>
        </w:numPr>
      </w:pPr>
      <w:r>
        <w:t>Operate over SIMF context and relationships</w:t>
      </w:r>
    </w:p>
    <w:p w14:paraId="159091C7" w14:textId="77777777" w:rsidR="00E37F46" w:rsidRDefault="00E37F46" w:rsidP="00E37F46">
      <w:pPr>
        <w:pStyle w:val="ListParagraph"/>
        <w:numPr>
          <w:ilvl w:val="0"/>
          <w:numId w:val="1"/>
        </w:numPr>
      </w:pPr>
      <w:r>
        <w:t>Be contextualized and subject to other rules</w:t>
      </w:r>
    </w:p>
    <w:p w14:paraId="66353F0E" w14:textId="77777777" w:rsidR="00E37F46" w:rsidRDefault="00E37F46" w:rsidP="00E37F46">
      <w:pPr>
        <w:pStyle w:val="ListParagraph"/>
        <w:numPr>
          <w:ilvl w:val="0"/>
          <w:numId w:val="1"/>
        </w:numPr>
      </w:pPr>
      <w:r>
        <w:t>The rules to be implemented are those specified above as subtypes of “Rule”</w:t>
      </w:r>
    </w:p>
    <w:p w14:paraId="23C0EC08" w14:textId="77777777" w:rsidR="00405223" w:rsidRDefault="00405223" w:rsidP="00405223">
      <w:r>
        <w:t>The SIMF RFP requires semantic grounding of the SIMF language. We are soliciting input as to the best language with which to formalize the SIMF rules</w:t>
      </w:r>
      <w:r w:rsidR="00E338A9">
        <w:t xml:space="preserve"> and any assistance as can be provided for such grounding</w:t>
      </w:r>
      <w:r>
        <w:t>. Such a language should also allow execution and validation of rules and models containing rules, even if such execution is not optimal.</w:t>
      </w:r>
    </w:p>
    <w:p w14:paraId="3B2BB09E" w14:textId="77777777" w:rsidR="00E37F46" w:rsidRDefault="00E37F46" w:rsidP="00E119E0"/>
    <w:p w14:paraId="162382B4" w14:textId="77777777" w:rsidR="00E37F46" w:rsidRDefault="00E37F46" w:rsidP="00E119E0"/>
    <w:p w14:paraId="6B59FD0B" w14:textId="77777777" w:rsidR="00E37F46" w:rsidRDefault="00E37F46" w:rsidP="00E119E0"/>
    <w:p w14:paraId="764D7E09" w14:textId="77777777" w:rsidR="000B0A0D" w:rsidRPr="00E119E0" w:rsidRDefault="000B0A0D" w:rsidP="00E119E0"/>
    <w:p w14:paraId="15E926F8" w14:textId="77777777" w:rsidR="00CE6445" w:rsidRDefault="00CE6445" w:rsidP="00CE6445"/>
    <w:p w14:paraId="2C88A9C6" w14:textId="77777777" w:rsidR="00CE6445" w:rsidRDefault="00CE6445" w:rsidP="003B53CA"/>
    <w:p w14:paraId="11E5D4D1" w14:textId="77777777" w:rsidR="00CE6445" w:rsidRDefault="00CE6445" w:rsidP="003B53CA"/>
    <w:p w14:paraId="39221F22" w14:textId="77777777" w:rsidR="003B53CA" w:rsidRDefault="003B53CA"/>
    <w:sectPr w:rsidR="003B53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im Logan" w:date="2016-06-23T11:20:00Z" w:initials="JL">
    <w:p w14:paraId="4F62A4B3" w14:textId="77777777" w:rsidR="005B4BD9" w:rsidRDefault="005B4BD9">
      <w:pPr>
        <w:pStyle w:val="CommentText"/>
      </w:pPr>
      <w:r>
        <w:rPr>
          <w:rStyle w:val="CommentReference"/>
        </w:rPr>
        <w:annotationRef/>
      </w:r>
      <w:r>
        <w:rPr>
          <w:rStyle w:val="CommentReference"/>
        </w:rPr>
        <w:t xml:space="preserve">Is this vagueness intentional, just for Elisa? </w:t>
      </w:r>
      <w:r>
        <w:t>Does it include all characteristics in the MM? Does it include constraints?</w:t>
      </w:r>
    </w:p>
  </w:comment>
  <w:comment w:id="3" w:author="Jim Logan" w:date="2016-06-23T11:22:00Z" w:initials="JL">
    <w:p w14:paraId="165537CE" w14:textId="77777777" w:rsidR="005B4BD9" w:rsidRDefault="005B4BD9">
      <w:pPr>
        <w:pStyle w:val="CommentText"/>
      </w:pPr>
      <w:r>
        <w:rPr>
          <w:rStyle w:val="CommentReference"/>
        </w:rPr>
        <w:annotationRef/>
      </w:r>
      <w:r>
        <w:t>Conceptions or conceptualizations? Is there a practical difference?</w:t>
      </w:r>
    </w:p>
  </w:comment>
  <w:comment w:id="11" w:author="Jim Logan" w:date="2016-06-23T11:26:00Z" w:initials="JL">
    <w:p w14:paraId="5E4A85F8" w14:textId="77777777" w:rsidR="005B4BD9" w:rsidRDefault="005B4BD9">
      <w:pPr>
        <w:pStyle w:val="CommentText"/>
      </w:pPr>
      <w:r>
        <w:rPr>
          <w:rStyle w:val="CommentReference"/>
        </w:rPr>
        <w:annotationRef/>
      </w:r>
      <w:r>
        <w:t>What does this mean?</w:t>
      </w:r>
    </w:p>
  </w:comment>
  <w:comment w:id="24" w:author="Jim Logan" w:date="2016-06-23T11:39:00Z" w:initials="JL">
    <w:p w14:paraId="2D14749F" w14:textId="70541B18" w:rsidR="00D65A49" w:rsidRDefault="00D65A49">
      <w:pPr>
        <w:pStyle w:val="CommentText"/>
      </w:pPr>
      <w:r>
        <w:rPr>
          <w:rStyle w:val="CommentReference"/>
        </w:rPr>
        <w:annotationRef/>
      </w:r>
      <w:r>
        <w:t>I think you mean Relationship Types in this sentence.</w:t>
      </w:r>
    </w:p>
  </w:comment>
  <w:comment w:id="23" w:author="Jim Logan" w:date="2016-06-23T11:38:00Z" w:initials="JL">
    <w:p w14:paraId="67CF6E74" w14:textId="2E41CAF9" w:rsidR="00D65A49" w:rsidRDefault="00D65A49">
      <w:pPr>
        <w:pStyle w:val="CommentText"/>
      </w:pPr>
      <w:r>
        <w:rPr>
          <w:rStyle w:val="CommentReference"/>
        </w:rPr>
        <w:annotationRef/>
      </w:r>
      <w:r>
        <w:t>Split sentence. Way too long as 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5187"/>
    <w:multiLevelType w:val="hybridMultilevel"/>
    <w:tmpl w:val="F6F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23F56"/>
    <w:multiLevelType w:val="hybridMultilevel"/>
    <w:tmpl w:val="1D743E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F650B5"/>
    <w:multiLevelType w:val="hybridMultilevel"/>
    <w:tmpl w:val="E4CA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02D"/>
    <w:rsid w:val="0008302D"/>
    <w:rsid w:val="000B0A0D"/>
    <w:rsid w:val="003B53CA"/>
    <w:rsid w:val="003D76B1"/>
    <w:rsid w:val="00405223"/>
    <w:rsid w:val="00436192"/>
    <w:rsid w:val="004B00A7"/>
    <w:rsid w:val="005B1995"/>
    <w:rsid w:val="005B4BD9"/>
    <w:rsid w:val="006705E8"/>
    <w:rsid w:val="006F0440"/>
    <w:rsid w:val="007B52A6"/>
    <w:rsid w:val="007C7EF7"/>
    <w:rsid w:val="008E08BB"/>
    <w:rsid w:val="00953D35"/>
    <w:rsid w:val="00960978"/>
    <w:rsid w:val="00967D46"/>
    <w:rsid w:val="009C02A7"/>
    <w:rsid w:val="00AB7529"/>
    <w:rsid w:val="00BB1FDF"/>
    <w:rsid w:val="00BF70C2"/>
    <w:rsid w:val="00CE6445"/>
    <w:rsid w:val="00D37DE3"/>
    <w:rsid w:val="00D470A8"/>
    <w:rsid w:val="00D50100"/>
    <w:rsid w:val="00D65A49"/>
    <w:rsid w:val="00DD6BFE"/>
    <w:rsid w:val="00E119E0"/>
    <w:rsid w:val="00E338A9"/>
    <w:rsid w:val="00E37F46"/>
    <w:rsid w:val="00E545DE"/>
    <w:rsid w:val="00E60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C1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0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0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B00A7"/>
    <w:rPr>
      <w:color w:val="0563C1" w:themeColor="hyperlink"/>
      <w:u w:val="single"/>
    </w:rPr>
  </w:style>
  <w:style w:type="paragraph" w:styleId="ListParagraph">
    <w:name w:val="List Paragraph"/>
    <w:basedOn w:val="Normal"/>
    <w:uiPriority w:val="34"/>
    <w:qFormat/>
    <w:rsid w:val="003B53CA"/>
    <w:pPr>
      <w:ind w:left="720"/>
      <w:contextualSpacing/>
    </w:pPr>
  </w:style>
  <w:style w:type="paragraph" w:styleId="BalloonText">
    <w:name w:val="Balloon Text"/>
    <w:basedOn w:val="Normal"/>
    <w:link w:val="BalloonTextChar"/>
    <w:uiPriority w:val="99"/>
    <w:semiHidden/>
    <w:unhideWhenUsed/>
    <w:rsid w:val="005B4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BD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4BD9"/>
    <w:rPr>
      <w:sz w:val="18"/>
      <w:szCs w:val="18"/>
    </w:rPr>
  </w:style>
  <w:style w:type="paragraph" w:styleId="CommentText">
    <w:name w:val="annotation text"/>
    <w:basedOn w:val="Normal"/>
    <w:link w:val="CommentTextChar"/>
    <w:uiPriority w:val="99"/>
    <w:semiHidden/>
    <w:unhideWhenUsed/>
    <w:rsid w:val="005B4BD9"/>
    <w:pPr>
      <w:spacing w:line="240" w:lineRule="auto"/>
    </w:pPr>
    <w:rPr>
      <w:sz w:val="24"/>
      <w:szCs w:val="24"/>
    </w:rPr>
  </w:style>
  <w:style w:type="character" w:customStyle="1" w:styleId="CommentTextChar">
    <w:name w:val="Comment Text Char"/>
    <w:basedOn w:val="DefaultParagraphFont"/>
    <w:link w:val="CommentText"/>
    <w:uiPriority w:val="99"/>
    <w:semiHidden/>
    <w:rsid w:val="005B4BD9"/>
    <w:rPr>
      <w:sz w:val="24"/>
      <w:szCs w:val="24"/>
    </w:rPr>
  </w:style>
  <w:style w:type="paragraph" w:styleId="CommentSubject">
    <w:name w:val="annotation subject"/>
    <w:basedOn w:val="CommentText"/>
    <w:next w:val="CommentText"/>
    <w:link w:val="CommentSubjectChar"/>
    <w:uiPriority w:val="99"/>
    <w:semiHidden/>
    <w:unhideWhenUsed/>
    <w:rsid w:val="005B4BD9"/>
    <w:rPr>
      <w:b/>
      <w:bCs/>
      <w:sz w:val="20"/>
      <w:szCs w:val="20"/>
    </w:rPr>
  </w:style>
  <w:style w:type="character" w:customStyle="1" w:styleId="CommentSubjectChar">
    <w:name w:val="Comment Subject Char"/>
    <w:basedOn w:val="CommentTextChar"/>
    <w:link w:val="CommentSubject"/>
    <w:uiPriority w:val="99"/>
    <w:semiHidden/>
    <w:rsid w:val="005B4B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github.com/ModelDriven/SIMF/tree/master/NextSubmission"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870</Words>
  <Characters>4962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Jim Logan</cp:lastModifiedBy>
  <cp:revision>4</cp:revision>
  <dcterms:created xsi:type="dcterms:W3CDTF">2016-06-23T15:33:00Z</dcterms:created>
  <dcterms:modified xsi:type="dcterms:W3CDTF">2016-06-23T15:39:00Z</dcterms:modified>
</cp:coreProperties>
</file>